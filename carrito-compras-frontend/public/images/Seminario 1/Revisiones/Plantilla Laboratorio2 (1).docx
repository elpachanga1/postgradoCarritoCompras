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39955" w14:textId="4D0B9754" w:rsidR="00C57D4A" w:rsidRDefault="002066EE" w:rsidP="00D629D8">
      <w:pPr>
        <w:pStyle w:val="papertitle"/>
        <w:rPr>
          <w:lang w:val="es-CO"/>
        </w:rPr>
      </w:pPr>
      <w:r>
        <w:rPr>
          <w:lang w:val="es-CO"/>
        </w:rPr>
        <w:t xml:space="preserve">Laboratorio 1. </w:t>
      </w:r>
      <w:r w:rsidR="001412BF">
        <w:rPr>
          <w:lang w:val="es-CO"/>
        </w:rPr>
        <w:t>Plan de la búsqueda sistemática</w:t>
      </w:r>
    </w:p>
    <w:p w14:paraId="7B613924" w14:textId="701970B4" w:rsidR="00B41AEF" w:rsidRDefault="00B41AEF" w:rsidP="00B41AEF">
      <w:pPr>
        <w:pStyle w:val="Ttulo1"/>
        <w:numPr>
          <w:ilvl w:val="0"/>
          <w:numId w:val="24"/>
        </w:numPr>
        <w:tabs>
          <w:tab w:val="num" w:pos="0"/>
        </w:tabs>
        <w:ind w:left="227" w:hanging="57"/>
        <w:rPr>
          <w:lang w:val="es-CO"/>
        </w:rPr>
      </w:pPr>
      <w:r>
        <w:rPr>
          <w:lang w:val="es-CO"/>
        </w:rPr>
        <w:t>Título (Mapeo sistemático de literatura)</w:t>
      </w:r>
    </w:p>
    <w:p w14:paraId="37E236AB" w14:textId="77777777" w:rsidR="00B41AEF" w:rsidRDefault="00B41AEF" w:rsidP="00B41AEF">
      <w:pPr>
        <w:ind w:left="708" w:firstLine="0"/>
        <w:rPr>
          <w:lang w:val="es-CO"/>
        </w:rPr>
      </w:pPr>
      <w:r>
        <w:rPr>
          <w:lang w:val="es-CO"/>
        </w:rPr>
        <w:t>Revisión de literatura sobre robo y secuestro de información a través de un ataque cibernético</w:t>
      </w:r>
    </w:p>
    <w:p w14:paraId="55413819" w14:textId="77777777" w:rsidR="00B41AEF" w:rsidRDefault="00B41AEF" w:rsidP="00B41AEF">
      <w:pPr>
        <w:pStyle w:val="Ttulo1"/>
        <w:numPr>
          <w:ilvl w:val="0"/>
          <w:numId w:val="24"/>
        </w:numPr>
        <w:tabs>
          <w:tab w:val="num" w:pos="0"/>
        </w:tabs>
        <w:ind w:left="227" w:hanging="57"/>
        <w:rPr>
          <w:lang w:val="es-CO"/>
        </w:rPr>
      </w:pPr>
      <w:r>
        <w:rPr>
          <w:lang w:val="es-CO"/>
        </w:rPr>
        <w:t>Fase 1. Planificación del estudio</w:t>
      </w:r>
    </w:p>
    <w:p w14:paraId="7AEB5E37" w14:textId="706F4C04" w:rsidR="00B41AEF" w:rsidRDefault="00B41AEF" w:rsidP="00B41AEF">
      <w:pPr>
        <w:pStyle w:val="Ttulo1"/>
        <w:numPr>
          <w:ilvl w:val="1"/>
          <w:numId w:val="24"/>
        </w:numPr>
        <w:tabs>
          <w:tab w:val="num" w:pos="510"/>
        </w:tabs>
        <w:ind w:left="510" w:hanging="283"/>
        <w:rPr>
          <w:lang w:val="es-CO"/>
        </w:rPr>
      </w:pPr>
      <w:r>
        <w:rPr>
          <w:lang w:val="es-CO"/>
        </w:rPr>
        <w:t xml:space="preserve">Problema de investigación </w:t>
      </w:r>
    </w:p>
    <w:p w14:paraId="706BA76A" w14:textId="77777777" w:rsidR="00B41AEF" w:rsidRDefault="00B41AEF" w:rsidP="00B41AEF">
      <w:pPr>
        <w:ind w:left="708" w:firstLine="0"/>
        <w:rPr>
          <w:lang w:val="es-CO"/>
        </w:rPr>
      </w:pPr>
      <w:r w:rsidRPr="003225E2">
        <w:rPr>
          <w:lang w:val="es-CO"/>
        </w:rPr>
        <w:t xml:space="preserve">Los ataques cibernéticos se caracterizan por la acción de robar, exponer, alterar, deshabilitar o destruir datos mediante el acceso no autorizado a redes, sistemas de información o dispositivos </w:t>
      </w:r>
      <w:commentRangeStart w:id="0"/>
      <w:r w:rsidRPr="003225E2">
        <w:rPr>
          <w:lang w:val="es-CO"/>
        </w:rPr>
        <w:t>digitales</w:t>
      </w:r>
      <w:commentRangeEnd w:id="0"/>
      <w:r w:rsidR="00571E3D">
        <w:rPr>
          <w:rStyle w:val="Refdecomentario"/>
        </w:rPr>
        <w:commentReference w:id="0"/>
      </w:r>
      <w:r w:rsidRPr="003225E2">
        <w:rPr>
          <w:lang w:val="es-CO"/>
        </w:rPr>
        <w:t>.</w:t>
      </w:r>
      <w:r w:rsidRPr="003225E2">
        <w:rPr>
          <w:lang w:val="es-CO"/>
        </w:rPr>
        <w:cr/>
      </w:r>
      <w:r w:rsidRPr="003225E2">
        <w:rPr>
          <w:lang w:val="es-CO"/>
        </w:rPr>
        <w:cr/>
        <w:t xml:space="preserve">A cada minuto se realiza un ataque cibernético a nivel mundial a empresas de cualquier tamaño, de los cuales un porcentaje </w:t>
      </w:r>
      <w:r>
        <w:rPr>
          <w:lang w:val="es-CO"/>
        </w:rPr>
        <w:t xml:space="preserve">de ataques </w:t>
      </w:r>
      <w:r w:rsidRPr="003225E2">
        <w:rPr>
          <w:lang w:val="es-CO"/>
        </w:rPr>
        <w:t xml:space="preserve">logra pasar las barreras de </w:t>
      </w:r>
      <w:r>
        <w:rPr>
          <w:lang w:val="es-CO"/>
        </w:rPr>
        <w:t>seguridad;</w:t>
      </w:r>
      <w:r w:rsidRPr="003225E2">
        <w:rPr>
          <w:lang w:val="es-CO"/>
        </w:rPr>
        <w:t xml:space="preserve"> </w:t>
      </w:r>
      <w:r>
        <w:rPr>
          <w:lang w:val="es-CO"/>
        </w:rPr>
        <w:t>y</w:t>
      </w:r>
      <w:r w:rsidRPr="003225E2">
        <w:rPr>
          <w:lang w:val="es-CO"/>
        </w:rPr>
        <w:t xml:space="preserve"> cuando esto ocurre</w:t>
      </w:r>
      <w:r>
        <w:rPr>
          <w:lang w:val="es-CO"/>
        </w:rPr>
        <w:t>,</w:t>
      </w:r>
      <w:r w:rsidRPr="003225E2">
        <w:rPr>
          <w:lang w:val="es-CO"/>
        </w:rPr>
        <w:t xml:space="preserve"> repercute en ellas en costos asociados a la recuperación y la restauración de los sistemas</w:t>
      </w:r>
      <w:r>
        <w:rPr>
          <w:lang w:val="es-CO"/>
        </w:rPr>
        <w:t>, p</w:t>
      </w:r>
      <w:r w:rsidRPr="003225E2">
        <w:rPr>
          <w:lang w:val="es-CO"/>
        </w:rPr>
        <w:t xml:space="preserve">ueden llegar a ser tan significativos que incluso podrían llevar a la quiebra </w:t>
      </w:r>
      <w:r>
        <w:rPr>
          <w:lang w:val="es-CO"/>
        </w:rPr>
        <w:t>a su víctima</w:t>
      </w:r>
      <w:r w:rsidRPr="003225E2">
        <w:rPr>
          <w:lang w:val="es-CO"/>
        </w:rPr>
        <w:t>, debido al tiempo de inactividad, la pérdida de ingresos y el daño reputacional a largo plazo</w:t>
      </w:r>
      <w:r>
        <w:rPr>
          <w:lang w:val="es-CO"/>
        </w:rPr>
        <w:t>.</w:t>
      </w:r>
      <w:r w:rsidRPr="003225E2">
        <w:rPr>
          <w:lang w:val="es-CO"/>
        </w:rPr>
        <w:cr/>
      </w:r>
    </w:p>
    <w:p w14:paraId="6D028C6F" w14:textId="27E923A2" w:rsidR="00B41AEF" w:rsidRDefault="00B41AEF" w:rsidP="00B41AEF">
      <w:pPr>
        <w:ind w:left="708" w:firstLine="0"/>
        <w:rPr>
          <w:lang w:val="es-CO"/>
        </w:rPr>
      </w:pPr>
      <w:commentRangeStart w:id="1"/>
      <w:r w:rsidRPr="003225E2">
        <w:rPr>
          <w:lang w:val="es-CO"/>
        </w:rPr>
        <w:t xml:space="preserve">Este estudio se </w:t>
      </w:r>
      <w:del w:id="2" w:author="Gloria Piedad Gasca Hurtado" w:date="2024-02-20T16:37:00Z">
        <w:r w:rsidRPr="003225E2" w:rsidDel="00E23716">
          <w:rPr>
            <w:lang w:val="es-CO"/>
          </w:rPr>
          <w:delText xml:space="preserve">va a centrar </w:delText>
        </w:r>
      </w:del>
      <w:ins w:id="3" w:author="Gloria Piedad Gasca Hurtado" w:date="2024-02-20T16:37:00Z">
        <w:r w:rsidR="00E23716">
          <w:rPr>
            <w:lang w:val="es-CO"/>
          </w:rPr>
          <w:t xml:space="preserve">centra </w:t>
        </w:r>
      </w:ins>
      <w:r w:rsidRPr="003225E2">
        <w:rPr>
          <w:lang w:val="es-CO"/>
        </w:rPr>
        <w:t>en identificar las empresas que han sido atacadas y qu</w:t>
      </w:r>
      <w:ins w:id="4" w:author="Gloria Piedad Gasca Hurtado" w:date="2024-02-20T16:38:00Z">
        <w:r w:rsidR="00772ED8">
          <w:rPr>
            <w:lang w:val="es-CO"/>
          </w:rPr>
          <w:t>é</w:t>
        </w:r>
      </w:ins>
      <w:del w:id="5" w:author="Gloria Piedad Gasca Hurtado" w:date="2024-02-20T16:38:00Z">
        <w:r w:rsidRPr="003225E2" w:rsidDel="00772ED8">
          <w:rPr>
            <w:lang w:val="es-CO"/>
          </w:rPr>
          <w:delText>e</w:delText>
        </w:r>
      </w:del>
      <w:r w:rsidRPr="003225E2">
        <w:rPr>
          <w:lang w:val="es-CO"/>
        </w:rPr>
        <w:t xml:space="preserve"> les han robado y</w:t>
      </w:r>
      <w:del w:id="6" w:author="Gloria Piedad Gasca Hurtado" w:date="2024-02-20T16:38:00Z">
        <w:r w:rsidRPr="003225E2" w:rsidDel="00772ED8">
          <w:rPr>
            <w:lang w:val="es-CO"/>
          </w:rPr>
          <w:delText>/o</w:delText>
        </w:r>
      </w:del>
      <w:r w:rsidRPr="003225E2">
        <w:rPr>
          <w:lang w:val="es-CO"/>
        </w:rPr>
        <w:t xml:space="preserve"> secuestrado su información corporativa</w:t>
      </w:r>
      <w:r>
        <w:rPr>
          <w:lang w:val="es-CO"/>
        </w:rPr>
        <w:t xml:space="preserve"> </w:t>
      </w:r>
      <w:r w:rsidRPr="003225E2">
        <w:rPr>
          <w:lang w:val="es-CO"/>
        </w:rPr>
        <w:t>con el fin de analizar por qué fueron víctimas de los ataques.</w:t>
      </w:r>
      <w:commentRangeEnd w:id="1"/>
      <w:r w:rsidR="002E6390">
        <w:rPr>
          <w:rStyle w:val="Refdecomentario"/>
        </w:rPr>
        <w:commentReference w:id="1"/>
      </w:r>
    </w:p>
    <w:p w14:paraId="15D27324" w14:textId="77777777" w:rsidR="00B41AEF" w:rsidRDefault="00B41AEF" w:rsidP="00B41AEF">
      <w:pPr>
        <w:ind w:firstLine="0"/>
        <w:rPr>
          <w:lang w:val="es-CO"/>
        </w:rPr>
      </w:pPr>
    </w:p>
    <w:p w14:paraId="4597E672" w14:textId="77777777" w:rsidR="00B41AEF" w:rsidRDefault="00B41AEF" w:rsidP="00B41AEF">
      <w:pPr>
        <w:pStyle w:val="Ttulo1"/>
        <w:numPr>
          <w:ilvl w:val="1"/>
          <w:numId w:val="24"/>
        </w:numPr>
        <w:tabs>
          <w:tab w:val="num" w:pos="510"/>
        </w:tabs>
        <w:ind w:left="510" w:hanging="283"/>
        <w:rPr>
          <w:lang w:val="es-CO"/>
        </w:rPr>
      </w:pPr>
      <w:r>
        <w:rPr>
          <w:lang w:val="es-CO"/>
        </w:rPr>
        <w:t>P</w:t>
      </w:r>
      <w:r w:rsidRPr="009565B6">
        <w:rPr>
          <w:lang w:val="es-CO"/>
        </w:rPr>
        <w:t>reguntas de investigación</w:t>
      </w:r>
    </w:p>
    <w:p w14:paraId="72425C1A" w14:textId="05FB3ABE" w:rsidR="00B41AEF" w:rsidRPr="00110E05" w:rsidRDefault="00B41AEF" w:rsidP="00B41AEF">
      <w:pPr>
        <w:ind w:left="708" w:firstLine="0"/>
        <w:rPr>
          <w:lang w:val="es-CO"/>
        </w:rPr>
      </w:pPr>
      <w:r w:rsidRPr="00110E05">
        <w:rPr>
          <w:b/>
          <w:bCs/>
          <w:lang w:val="es-CO"/>
        </w:rPr>
        <w:t>P1</w:t>
      </w:r>
      <w:r w:rsidRPr="00110E05">
        <w:rPr>
          <w:lang w:val="es-CO"/>
        </w:rPr>
        <w:t xml:space="preserve"> ¿Cuáles son las consecuencias</w:t>
      </w:r>
      <w:ins w:id="7" w:author="Gloria Piedad Gasca Hurtado" w:date="2024-02-20T16:40:00Z">
        <w:r w:rsidR="002E6390">
          <w:rPr>
            <w:lang w:val="es-CO"/>
          </w:rPr>
          <w:t xml:space="preserve"> más comunes</w:t>
        </w:r>
      </w:ins>
      <w:r w:rsidRPr="00110E05">
        <w:rPr>
          <w:lang w:val="es-CO"/>
        </w:rPr>
        <w:t xml:space="preserve"> </w:t>
      </w:r>
      <w:commentRangeStart w:id="8"/>
      <w:r w:rsidRPr="00110E05">
        <w:rPr>
          <w:lang w:val="es-CO"/>
        </w:rPr>
        <w:t>para las empresas que no le dan importancia</w:t>
      </w:r>
      <w:commentRangeEnd w:id="8"/>
      <w:r w:rsidR="00AB2596">
        <w:rPr>
          <w:rStyle w:val="Refdecomentario"/>
        </w:rPr>
        <w:commentReference w:id="8"/>
      </w:r>
      <w:r w:rsidRPr="00110E05">
        <w:rPr>
          <w:lang w:val="es-CO"/>
        </w:rPr>
        <w:t xml:space="preserve"> </w:t>
      </w:r>
      <w:r>
        <w:rPr>
          <w:lang w:val="es-CO"/>
        </w:rPr>
        <w:t>a un ataque cibernético</w:t>
      </w:r>
      <w:r w:rsidRPr="00110E05">
        <w:rPr>
          <w:lang w:val="es-CO"/>
        </w:rPr>
        <w:t>?</w:t>
      </w:r>
    </w:p>
    <w:p w14:paraId="76D43971" w14:textId="77777777" w:rsidR="00B41AEF" w:rsidRPr="00110E05" w:rsidRDefault="00B41AEF" w:rsidP="00B41AEF">
      <w:pPr>
        <w:ind w:left="360" w:firstLine="0"/>
        <w:rPr>
          <w:lang w:val="es-CO"/>
        </w:rPr>
      </w:pPr>
    </w:p>
    <w:p w14:paraId="46ACA8C0" w14:textId="77777777" w:rsidR="00B41AEF" w:rsidRPr="00110E05" w:rsidRDefault="00B41AEF" w:rsidP="00B41AEF">
      <w:pPr>
        <w:ind w:left="720" w:firstLine="0"/>
        <w:rPr>
          <w:lang w:val="es-CO"/>
        </w:rPr>
      </w:pPr>
      <w:r w:rsidRPr="00AF2186">
        <w:rPr>
          <w:b/>
          <w:bCs/>
          <w:lang w:val="es-CO"/>
        </w:rPr>
        <w:t>P</w:t>
      </w:r>
      <w:r>
        <w:rPr>
          <w:b/>
          <w:bCs/>
          <w:lang w:val="es-CO"/>
        </w:rPr>
        <w:t>2</w:t>
      </w:r>
      <w:r>
        <w:rPr>
          <w:lang w:val="es-CO"/>
        </w:rPr>
        <w:t xml:space="preserve"> </w:t>
      </w:r>
      <w:commentRangeStart w:id="9"/>
      <w:r>
        <w:rPr>
          <w:lang w:val="es-CO"/>
        </w:rPr>
        <w:t xml:space="preserve">Cómo afectan </w:t>
      </w:r>
      <w:commentRangeEnd w:id="9"/>
      <w:r w:rsidR="00AB2596">
        <w:rPr>
          <w:rStyle w:val="Refdecomentario"/>
        </w:rPr>
        <w:commentReference w:id="9"/>
      </w:r>
      <w:r>
        <w:rPr>
          <w:lang w:val="es-CO"/>
        </w:rPr>
        <w:t>los ataques cibernéticos a las empresas?</w:t>
      </w:r>
    </w:p>
    <w:p w14:paraId="68D29B99" w14:textId="77777777" w:rsidR="00B41AEF" w:rsidRPr="00110E05" w:rsidRDefault="00B41AEF" w:rsidP="00B41AEF">
      <w:pPr>
        <w:ind w:left="708" w:firstLine="0"/>
        <w:rPr>
          <w:lang w:val="es-CO"/>
        </w:rPr>
      </w:pPr>
    </w:p>
    <w:p w14:paraId="72A83237" w14:textId="77777777" w:rsidR="00B41AEF" w:rsidRPr="00110E05" w:rsidRDefault="00B41AEF" w:rsidP="00B41AEF">
      <w:pPr>
        <w:ind w:left="720" w:firstLine="0"/>
        <w:rPr>
          <w:lang w:val="es-CO"/>
        </w:rPr>
      </w:pPr>
      <w:commentRangeStart w:id="10"/>
      <w:r w:rsidRPr="00110E05">
        <w:rPr>
          <w:b/>
          <w:bCs/>
          <w:lang w:val="es-CO"/>
        </w:rPr>
        <w:t>P3</w:t>
      </w:r>
      <w:r w:rsidRPr="00110E05">
        <w:rPr>
          <w:lang w:val="es-CO"/>
        </w:rPr>
        <w:t xml:space="preserve"> ¿Cuáles son los </w:t>
      </w:r>
      <w:commentRangeStart w:id="11"/>
      <w:r w:rsidRPr="00110E05">
        <w:rPr>
          <w:lang w:val="es-CO"/>
        </w:rPr>
        <w:t xml:space="preserve">países </w:t>
      </w:r>
      <w:r>
        <w:rPr>
          <w:lang w:val="es-CO"/>
        </w:rPr>
        <w:t xml:space="preserve">origen </w:t>
      </w:r>
      <w:commentRangeEnd w:id="11"/>
      <w:r w:rsidR="00AB2596">
        <w:rPr>
          <w:rStyle w:val="Refdecomentario"/>
        </w:rPr>
        <w:commentReference w:id="11"/>
      </w:r>
      <w:r>
        <w:rPr>
          <w:lang w:val="es-CO"/>
        </w:rPr>
        <w:t>de los principales ataques cibernéticos</w:t>
      </w:r>
      <w:r w:rsidRPr="00110E05">
        <w:rPr>
          <w:lang w:val="es-CO"/>
        </w:rPr>
        <w:t>?</w:t>
      </w:r>
    </w:p>
    <w:p w14:paraId="399B6EED" w14:textId="77777777" w:rsidR="00B41AEF" w:rsidRPr="00110E05" w:rsidRDefault="00B41AEF" w:rsidP="00B41AEF">
      <w:pPr>
        <w:ind w:left="720" w:firstLine="0"/>
        <w:rPr>
          <w:lang w:val="es-CO"/>
        </w:rPr>
      </w:pPr>
    </w:p>
    <w:p w14:paraId="1AFB592F" w14:textId="77777777" w:rsidR="00B41AEF" w:rsidRPr="00110E05" w:rsidRDefault="00B41AEF" w:rsidP="00B41AEF">
      <w:pPr>
        <w:ind w:left="720" w:firstLine="0"/>
        <w:rPr>
          <w:lang w:val="es-CO"/>
        </w:rPr>
      </w:pPr>
      <w:r w:rsidRPr="00AF2186">
        <w:rPr>
          <w:b/>
          <w:bCs/>
          <w:lang w:val="es-CO"/>
        </w:rPr>
        <w:t>P4</w:t>
      </w:r>
      <w:r w:rsidRPr="00110E05">
        <w:rPr>
          <w:lang w:val="es-CO"/>
        </w:rPr>
        <w:t xml:space="preserve"> ¿Cuáles son los países que más ataques están sufriendo?</w:t>
      </w:r>
      <w:commentRangeEnd w:id="10"/>
      <w:r w:rsidR="00A94672">
        <w:rPr>
          <w:rStyle w:val="Refdecomentario"/>
        </w:rPr>
        <w:commentReference w:id="10"/>
      </w:r>
    </w:p>
    <w:p w14:paraId="379926CF" w14:textId="77777777" w:rsidR="00B41AEF" w:rsidRPr="00110E05" w:rsidRDefault="00B41AEF" w:rsidP="00B41AEF">
      <w:pPr>
        <w:ind w:left="720" w:firstLine="0"/>
        <w:rPr>
          <w:lang w:val="es-CO"/>
        </w:rPr>
      </w:pPr>
    </w:p>
    <w:p w14:paraId="097298A9" w14:textId="48A48912" w:rsidR="00B41AEF" w:rsidRDefault="00B41AEF" w:rsidP="00B41AEF">
      <w:pPr>
        <w:ind w:left="720" w:firstLine="0"/>
        <w:rPr>
          <w:lang w:val="es-CO"/>
        </w:rPr>
      </w:pPr>
      <w:r w:rsidRPr="004E2EE6">
        <w:rPr>
          <w:b/>
          <w:bCs/>
          <w:lang w:val="es-CO"/>
        </w:rPr>
        <w:t>P5</w:t>
      </w:r>
      <w:r w:rsidRPr="00110E05">
        <w:rPr>
          <w:lang w:val="es-CO"/>
        </w:rPr>
        <w:t xml:space="preserve"> ¿</w:t>
      </w:r>
      <w:del w:id="12" w:author="Gloria Piedad Gasca Hurtado" w:date="2024-02-20T16:47:00Z">
        <w:r w:rsidRPr="00110E05" w:rsidDel="00A94672">
          <w:rPr>
            <w:lang w:val="es-CO"/>
          </w:rPr>
          <w:delText>A qué tipo de</w:delText>
        </w:r>
      </w:del>
      <w:ins w:id="13" w:author="Gloria Piedad Gasca Hurtado" w:date="2024-02-20T16:47:00Z">
        <w:r w:rsidR="00A94672">
          <w:rPr>
            <w:lang w:val="es-CO"/>
          </w:rPr>
          <w:t>Cuáles son los</w:t>
        </w:r>
      </w:ins>
      <w:r w:rsidRPr="00110E05">
        <w:rPr>
          <w:lang w:val="es-CO"/>
        </w:rPr>
        <w:t xml:space="preserve"> riesgos </w:t>
      </w:r>
      <w:ins w:id="14" w:author="Gloria Piedad Gasca Hurtado" w:date="2024-02-20T16:47:00Z">
        <w:r w:rsidR="00A94672">
          <w:rPr>
            <w:lang w:val="es-CO"/>
          </w:rPr>
          <w:t xml:space="preserve">más comunes </w:t>
        </w:r>
      </w:ins>
      <w:del w:id="15" w:author="Gloria Piedad Gasca Hurtado" w:date="2024-02-20T16:47:00Z">
        <w:r w:rsidRPr="00110E05" w:rsidDel="00A94672">
          <w:rPr>
            <w:lang w:val="es-CO"/>
          </w:rPr>
          <w:delText>se ven</w:delText>
        </w:r>
      </w:del>
      <w:ins w:id="16" w:author="Gloria Piedad Gasca Hurtado" w:date="2024-02-20T16:47:00Z">
        <w:r w:rsidR="00A94672">
          <w:rPr>
            <w:lang w:val="es-CO"/>
          </w:rPr>
          <w:t>a los que se</w:t>
        </w:r>
      </w:ins>
      <w:ins w:id="17" w:author="Gloria Piedad Gasca Hurtado" w:date="2024-02-20T16:48:00Z">
        <w:r w:rsidR="00A94672">
          <w:rPr>
            <w:lang w:val="es-CO"/>
          </w:rPr>
          <w:t xml:space="preserve"> ven</w:t>
        </w:r>
      </w:ins>
      <w:r w:rsidRPr="00110E05">
        <w:rPr>
          <w:lang w:val="es-CO"/>
        </w:rPr>
        <w:t xml:space="preserve"> expuestas las empresas después de sufrir un ataque cibernético?</w:t>
      </w:r>
    </w:p>
    <w:p w14:paraId="7D5FCFC8" w14:textId="5DA90BA9" w:rsidR="00B41AEF" w:rsidRDefault="00B41AEF" w:rsidP="00B41AEF">
      <w:pPr>
        <w:pStyle w:val="Ttulo1"/>
        <w:numPr>
          <w:ilvl w:val="1"/>
          <w:numId w:val="24"/>
        </w:numPr>
        <w:tabs>
          <w:tab w:val="num" w:pos="510"/>
        </w:tabs>
        <w:ind w:left="510" w:hanging="283"/>
        <w:rPr>
          <w:lang w:val="es-CO"/>
        </w:rPr>
      </w:pPr>
      <w:r>
        <w:rPr>
          <w:lang w:val="es-CO"/>
        </w:rPr>
        <w:lastRenderedPageBreak/>
        <w:t>S</w:t>
      </w:r>
      <w:r w:rsidRPr="009565B6">
        <w:rPr>
          <w:lang w:val="es-CO"/>
        </w:rPr>
        <w:t>elección de fuentes</w:t>
      </w:r>
    </w:p>
    <w:p w14:paraId="151E1631" w14:textId="77777777" w:rsidR="00B41AEF" w:rsidRPr="001E035A" w:rsidRDefault="00B41AEF" w:rsidP="00B41AEF">
      <w:pPr>
        <w:pStyle w:val="Prrafodelista"/>
        <w:numPr>
          <w:ilvl w:val="2"/>
          <w:numId w:val="24"/>
        </w:numPr>
        <w:rPr>
          <w:lang w:val="es-CO"/>
        </w:rPr>
      </w:pPr>
      <w:r w:rsidRPr="001E035A">
        <w:rPr>
          <w:lang w:val="es-CO"/>
        </w:rPr>
        <w:t>Bases de datos seleccionadas para la búsqueda</w:t>
      </w:r>
    </w:p>
    <w:p w14:paraId="6216BA24" w14:textId="77777777" w:rsidR="00B41AEF" w:rsidRPr="001E035A" w:rsidRDefault="00B41AEF" w:rsidP="00B41AEF">
      <w:pPr>
        <w:pStyle w:val="Prrafodelista"/>
        <w:numPr>
          <w:ilvl w:val="3"/>
          <w:numId w:val="24"/>
        </w:numPr>
        <w:rPr>
          <w:lang w:val="es-CO"/>
        </w:rPr>
      </w:pPr>
      <w:proofErr w:type="spellStart"/>
      <w:r w:rsidRPr="001E035A">
        <w:rPr>
          <w:lang w:val="es-CO"/>
        </w:rPr>
        <w:t>Scopus</w:t>
      </w:r>
      <w:proofErr w:type="spellEnd"/>
    </w:p>
    <w:p w14:paraId="1CEFDEB5" w14:textId="77777777" w:rsidR="00B41AEF" w:rsidRPr="001E035A" w:rsidRDefault="00B41AEF" w:rsidP="00B41AEF">
      <w:pPr>
        <w:pStyle w:val="Prrafodelista"/>
        <w:numPr>
          <w:ilvl w:val="3"/>
          <w:numId w:val="24"/>
        </w:numPr>
        <w:rPr>
          <w:lang w:val="es-CO"/>
        </w:rPr>
      </w:pPr>
      <w:r w:rsidRPr="001E035A">
        <w:rPr>
          <w:lang w:val="es-CO"/>
        </w:rPr>
        <w:t xml:space="preserve">Web of </w:t>
      </w:r>
      <w:proofErr w:type="spellStart"/>
      <w:r w:rsidRPr="001E035A">
        <w:rPr>
          <w:lang w:val="es-CO"/>
        </w:rPr>
        <w:t>sciencies</w:t>
      </w:r>
      <w:proofErr w:type="spellEnd"/>
    </w:p>
    <w:p w14:paraId="2EAFB567" w14:textId="7F810EB4" w:rsidR="00B41AEF" w:rsidRPr="001E035A" w:rsidRDefault="00B41AEF" w:rsidP="00B41AEF">
      <w:pPr>
        <w:pStyle w:val="Prrafodelista"/>
        <w:numPr>
          <w:ilvl w:val="2"/>
          <w:numId w:val="24"/>
        </w:numPr>
        <w:rPr>
          <w:lang w:val="es-CO"/>
        </w:rPr>
      </w:pPr>
      <w:r w:rsidRPr="001E035A">
        <w:rPr>
          <w:lang w:val="es-CO"/>
        </w:rPr>
        <w:t>Cadenas de búsqueda utilizadas (Si son varias se sugiere presentarlas en una tabla, así como la que se muestra a continuación:</w:t>
      </w:r>
    </w:p>
    <w:p w14:paraId="25CF0337" w14:textId="77777777" w:rsidR="00B41AEF" w:rsidRPr="00F6503C" w:rsidRDefault="00B41AEF" w:rsidP="00B41AEF">
      <w:pPr>
        <w:ind w:left="227" w:firstLine="0"/>
        <w:rPr>
          <w:color w:val="808080" w:themeColor="background1" w:themeShade="80"/>
          <w:lang w:val="es-CO"/>
        </w:rPr>
      </w:pPr>
    </w:p>
    <w:p w14:paraId="59BDDE95" w14:textId="37430360" w:rsidR="00B41AEF" w:rsidRDefault="00B41AEF" w:rsidP="00B41AEF">
      <w:pPr>
        <w:ind w:left="227" w:firstLine="0"/>
        <w:rPr>
          <w:color w:val="808080" w:themeColor="background1" w:themeShade="80"/>
          <w:lang w:val="es-CO"/>
        </w:rPr>
      </w:pPr>
      <w:r w:rsidRPr="000149C3">
        <w:rPr>
          <w:b/>
          <w:bCs/>
          <w:color w:val="808080" w:themeColor="background1" w:themeShade="80"/>
          <w:lang w:val="es-CO"/>
        </w:rPr>
        <w:t>Nota</w:t>
      </w:r>
      <w:r w:rsidRPr="00F6503C">
        <w:rPr>
          <w:color w:val="808080" w:themeColor="background1" w:themeShade="80"/>
          <w:lang w:val="es-CO"/>
        </w:rPr>
        <w:t>: Se sugiere incluir un párrafo introductorio, así como las bases de datos seleccionadas y las cadenas de búsqueda.</w:t>
      </w:r>
    </w:p>
    <w:p w14:paraId="6C8CEC31" w14:textId="77777777" w:rsidR="00B41AEF" w:rsidRDefault="00B41AEF" w:rsidP="00B41AEF">
      <w:pPr>
        <w:ind w:left="227" w:firstLine="0"/>
        <w:rPr>
          <w:color w:val="808080" w:themeColor="background1" w:themeShade="80"/>
          <w:lang w:val="es-CO"/>
        </w:rPr>
      </w:pPr>
    </w:p>
    <w:p w14:paraId="17CDDEC9" w14:textId="77777777" w:rsidR="00087F0F" w:rsidRDefault="00087F0F" w:rsidP="00B41AEF">
      <w:pPr>
        <w:ind w:left="227" w:firstLine="0"/>
        <w:rPr>
          <w:color w:val="808080" w:themeColor="background1" w:themeShade="80"/>
          <w:lang w:val="es-CO"/>
        </w:rPr>
      </w:pPr>
    </w:p>
    <w:p w14:paraId="2C1C8F7F" w14:textId="77777777" w:rsidR="00087F0F" w:rsidRDefault="00087F0F" w:rsidP="00B41AEF">
      <w:pPr>
        <w:ind w:left="227" w:firstLine="0"/>
        <w:rPr>
          <w:color w:val="808080" w:themeColor="background1" w:themeShade="80"/>
          <w:lang w:val="es-CO"/>
        </w:rPr>
      </w:pPr>
    </w:p>
    <w:p w14:paraId="1DFE7B9E" w14:textId="77777777" w:rsidR="00B41AEF" w:rsidRDefault="00B41AEF" w:rsidP="00B41AEF">
      <w:pPr>
        <w:ind w:left="227" w:firstLine="0"/>
        <w:rPr>
          <w:color w:val="808080" w:themeColor="background1" w:themeShade="80"/>
          <w:lang w:val="es-CO"/>
        </w:rPr>
      </w:pPr>
    </w:p>
    <w:p w14:paraId="535972F9" w14:textId="2F0BCA4A" w:rsidR="00B41AEF" w:rsidRPr="00F6503C" w:rsidRDefault="00B41AEF" w:rsidP="00B41AEF">
      <w:pPr>
        <w:ind w:left="227" w:firstLine="0"/>
        <w:rPr>
          <w:color w:val="808080" w:themeColor="background1" w:themeShade="80"/>
          <w:lang w:val="es-CO"/>
        </w:rPr>
      </w:pPr>
      <w:r>
        <w:rPr>
          <w:color w:val="808080" w:themeColor="background1" w:themeShade="80"/>
          <w:lang w:val="es-CO"/>
        </w:rPr>
        <w:t>Tabla 1. Cadenas y ecuaciones de búsqueda</w:t>
      </w:r>
    </w:p>
    <w:tbl>
      <w:tblPr>
        <w:tblStyle w:val="Tablaconcuadrcula"/>
        <w:tblW w:w="6813" w:type="dxa"/>
        <w:jc w:val="center"/>
        <w:tblLook w:val="04A0" w:firstRow="1" w:lastRow="0" w:firstColumn="1" w:lastColumn="0" w:noHBand="0" w:noVBand="1"/>
      </w:tblPr>
      <w:tblGrid>
        <w:gridCol w:w="988"/>
        <w:gridCol w:w="5825"/>
      </w:tblGrid>
      <w:tr w:rsidR="00B41AEF" w:rsidRPr="00F6503C" w14:paraId="170B558F" w14:textId="77777777" w:rsidTr="009516E8">
        <w:trPr>
          <w:jc w:val="center"/>
        </w:trPr>
        <w:tc>
          <w:tcPr>
            <w:tcW w:w="988" w:type="dxa"/>
          </w:tcPr>
          <w:p w14:paraId="129E7AE4" w14:textId="77777777" w:rsidR="00B41AEF" w:rsidRPr="00F6503C" w:rsidRDefault="00B41AEF" w:rsidP="009516E8">
            <w:pPr>
              <w:ind w:firstLine="0"/>
              <w:jc w:val="center"/>
              <w:rPr>
                <w:rFonts w:cs="Times New Roman"/>
                <w:b/>
                <w:color w:val="808080" w:themeColor="background1" w:themeShade="80"/>
              </w:rPr>
            </w:pPr>
            <w:r w:rsidRPr="00F6503C">
              <w:rPr>
                <w:rFonts w:cs="Times New Roman"/>
                <w:b/>
                <w:color w:val="808080" w:themeColor="background1" w:themeShade="80"/>
              </w:rPr>
              <w:t>Cadena</w:t>
            </w:r>
          </w:p>
        </w:tc>
        <w:tc>
          <w:tcPr>
            <w:tcW w:w="5825" w:type="dxa"/>
          </w:tcPr>
          <w:p w14:paraId="64DD40C9" w14:textId="77777777" w:rsidR="00B41AEF" w:rsidRPr="00F6503C" w:rsidRDefault="00B41AEF" w:rsidP="009516E8">
            <w:pPr>
              <w:jc w:val="center"/>
              <w:rPr>
                <w:rFonts w:cs="Times New Roman"/>
                <w:b/>
                <w:color w:val="808080" w:themeColor="background1" w:themeShade="80"/>
              </w:rPr>
            </w:pPr>
            <w:r w:rsidRPr="00F6503C">
              <w:rPr>
                <w:rFonts w:cs="Times New Roman"/>
                <w:b/>
                <w:color w:val="808080" w:themeColor="background1" w:themeShade="80"/>
              </w:rPr>
              <w:t>Cadena de búsqueda</w:t>
            </w:r>
          </w:p>
        </w:tc>
      </w:tr>
      <w:tr w:rsidR="00B41AEF" w:rsidRPr="00F6503C" w14:paraId="2A51358F" w14:textId="77777777" w:rsidTr="009516E8">
        <w:trPr>
          <w:jc w:val="center"/>
        </w:trPr>
        <w:tc>
          <w:tcPr>
            <w:tcW w:w="988" w:type="dxa"/>
          </w:tcPr>
          <w:p w14:paraId="28DE1010" w14:textId="77777777" w:rsidR="00B41AEF" w:rsidRPr="00F6503C" w:rsidRDefault="00B41AEF" w:rsidP="009516E8">
            <w:pPr>
              <w:ind w:firstLine="0"/>
              <w:jc w:val="center"/>
              <w:rPr>
                <w:rFonts w:cs="Times New Roman"/>
                <w:color w:val="808080" w:themeColor="background1" w:themeShade="80"/>
              </w:rPr>
            </w:pPr>
            <w:r w:rsidRPr="00F6503C">
              <w:rPr>
                <w:rFonts w:cs="Times New Roman"/>
                <w:color w:val="808080" w:themeColor="background1" w:themeShade="80"/>
              </w:rPr>
              <w:t>A</w:t>
            </w:r>
          </w:p>
        </w:tc>
        <w:tc>
          <w:tcPr>
            <w:tcW w:w="5825" w:type="dxa"/>
          </w:tcPr>
          <w:p w14:paraId="6A1B09BB" w14:textId="77777777" w:rsidR="00B41AEF" w:rsidRPr="00F6503C" w:rsidRDefault="00B41AEF" w:rsidP="009516E8">
            <w:pPr>
              <w:jc w:val="center"/>
              <w:rPr>
                <w:rFonts w:cs="Times New Roman"/>
                <w:color w:val="808080" w:themeColor="background1" w:themeShade="80"/>
                <w:lang w:val="en-US"/>
              </w:rPr>
            </w:pPr>
            <w:r w:rsidRPr="00C118E3">
              <w:rPr>
                <w:rFonts w:cs="Times New Roman"/>
                <w:color w:val="808080" w:themeColor="background1" w:themeShade="80"/>
                <w:lang w:val="en-US"/>
              </w:rPr>
              <w:t>ransomware</w:t>
            </w:r>
          </w:p>
        </w:tc>
      </w:tr>
      <w:tr w:rsidR="00B41AEF" w:rsidRPr="00F6503C" w14:paraId="0875D0E4" w14:textId="77777777" w:rsidTr="009516E8">
        <w:trPr>
          <w:jc w:val="center"/>
        </w:trPr>
        <w:tc>
          <w:tcPr>
            <w:tcW w:w="988" w:type="dxa"/>
          </w:tcPr>
          <w:p w14:paraId="088074A3" w14:textId="77777777" w:rsidR="00B41AEF" w:rsidRPr="00F6503C" w:rsidRDefault="00B41AEF" w:rsidP="009516E8">
            <w:pPr>
              <w:ind w:firstLine="0"/>
              <w:jc w:val="center"/>
              <w:rPr>
                <w:rFonts w:cs="Times New Roman"/>
                <w:color w:val="808080" w:themeColor="background1" w:themeShade="80"/>
              </w:rPr>
            </w:pPr>
            <w:r w:rsidRPr="00F6503C">
              <w:rPr>
                <w:rFonts w:cs="Times New Roman"/>
                <w:color w:val="808080" w:themeColor="background1" w:themeShade="80"/>
              </w:rPr>
              <w:t>B</w:t>
            </w:r>
          </w:p>
        </w:tc>
        <w:tc>
          <w:tcPr>
            <w:tcW w:w="5825" w:type="dxa"/>
          </w:tcPr>
          <w:p w14:paraId="430741D8" w14:textId="77777777" w:rsidR="00B41AEF" w:rsidRPr="00F6503C" w:rsidRDefault="00B41AEF" w:rsidP="009516E8">
            <w:pPr>
              <w:jc w:val="center"/>
              <w:rPr>
                <w:rFonts w:cs="Times New Roman"/>
                <w:color w:val="808080" w:themeColor="background1" w:themeShade="80"/>
              </w:rPr>
            </w:pPr>
            <w:r>
              <w:rPr>
                <w:rFonts w:cs="Times New Roman"/>
                <w:color w:val="808080" w:themeColor="background1" w:themeShade="80"/>
              </w:rPr>
              <w:t>“</w:t>
            </w:r>
            <w:proofErr w:type="spellStart"/>
            <w:r w:rsidRPr="00A8324A">
              <w:rPr>
                <w:rFonts w:cs="Times New Roman"/>
                <w:color w:val="808080" w:themeColor="background1" w:themeShade="80"/>
              </w:rPr>
              <w:t>Ransomware</w:t>
            </w:r>
            <w:proofErr w:type="spellEnd"/>
            <w:r w:rsidRPr="00A8324A">
              <w:rPr>
                <w:rFonts w:cs="Times New Roman"/>
                <w:color w:val="808080" w:themeColor="background1" w:themeShade="80"/>
              </w:rPr>
              <w:t xml:space="preserve"> </w:t>
            </w:r>
            <w:proofErr w:type="spellStart"/>
            <w:r w:rsidRPr="00A8324A">
              <w:rPr>
                <w:rFonts w:cs="Times New Roman"/>
                <w:color w:val="808080" w:themeColor="background1" w:themeShade="80"/>
              </w:rPr>
              <w:t>protection</w:t>
            </w:r>
            <w:proofErr w:type="spellEnd"/>
            <w:r>
              <w:rPr>
                <w:rFonts w:cs="Times New Roman"/>
                <w:color w:val="808080" w:themeColor="background1" w:themeShade="80"/>
              </w:rPr>
              <w:t>”</w:t>
            </w:r>
          </w:p>
        </w:tc>
      </w:tr>
      <w:tr w:rsidR="00B41AEF" w:rsidRPr="00F6503C" w14:paraId="50A6A22E" w14:textId="77777777" w:rsidTr="009516E8">
        <w:trPr>
          <w:jc w:val="center"/>
        </w:trPr>
        <w:tc>
          <w:tcPr>
            <w:tcW w:w="988" w:type="dxa"/>
          </w:tcPr>
          <w:p w14:paraId="2ADB7101" w14:textId="77777777" w:rsidR="00B41AEF" w:rsidRPr="00F6503C" w:rsidRDefault="00B41AEF" w:rsidP="009516E8">
            <w:pPr>
              <w:ind w:firstLine="0"/>
              <w:jc w:val="center"/>
              <w:rPr>
                <w:rFonts w:cs="Times New Roman"/>
                <w:color w:val="808080" w:themeColor="background1" w:themeShade="80"/>
              </w:rPr>
            </w:pPr>
            <w:r>
              <w:rPr>
                <w:rFonts w:cs="Times New Roman"/>
                <w:color w:val="808080" w:themeColor="background1" w:themeShade="80"/>
              </w:rPr>
              <w:t>C</w:t>
            </w:r>
          </w:p>
        </w:tc>
        <w:tc>
          <w:tcPr>
            <w:tcW w:w="5825" w:type="dxa"/>
          </w:tcPr>
          <w:p w14:paraId="3F8AF35A" w14:textId="77777777" w:rsidR="00B41AEF" w:rsidRPr="00963C19" w:rsidRDefault="00B41AEF" w:rsidP="009516E8">
            <w:pPr>
              <w:jc w:val="center"/>
              <w:rPr>
                <w:rFonts w:cs="Times New Roman"/>
                <w:color w:val="808080" w:themeColor="background1" w:themeShade="80"/>
                <w:lang w:val="en-US"/>
              </w:rPr>
            </w:pPr>
            <w:r w:rsidRPr="001E1D9F">
              <w:rPr>
                <w:rFonts w:cs="Times New Roman"/>
                <w:color w:val="808080" w:themeColor="background1" w:themeShade="80"/>
                <w:lang w:val="en-US"/>
              </w:rPr>
              <w:t>"Cybersecurity risk" AND "corporate innovation"</w:t>
            </w:r>
          </w:p>
        </w:tc>
      </w:tr>
      <w:tr w:rsidR="00B41AEF" w:rsidRPr="00F6503C" w14:paraId="24E7C3D9" w14:textId="77777777" w:rsidTr="009516E8">
        <w:trPr>
          <w:jc w:val="center"/>
        </w:trPr>
        <w:tc>
          <w:tcPr>
            <w:tcW w:w="988" w:type="dxa"/>
          </w:tcPr>
          <w:p w14:paraId="23A89A6D" w14:textId="77777777" w:rsidR="00B41AEF" w:rsidRDefault="00B41AEF" w:rsidP="009516E8">
            <w:pPr>
              <w:ind w:firstLine="0"/>
              <w:jc w:val="center"/>
              <w:rPr>
                <w:color w:val="808080" w:themeColor="background1" w:themeShade="80"/>
              </w:rPr>
            </w:pPr>
            <w:r>
              <w:rPr>
                <w:color w:val="808080" w:themeColor="background1" w:themeShade="80"/>
              </w:rPr>
              <w:t>D</w:t>
            </w:r>
          </w:p>
        </w:tc>
        <w:tc>
          <w:tcPr>
            <w:tcW w:w="5825" w:type="dxa"/>
          </w:tcPr>
          <w:p w14:paraId="163907AA" w14:textId="77777777" w:rsidR="00B41AEF" w:rsidRPr="00DC719D" w:rsidRDefault="00B41AEF" w:rsidP="009516E8">
            <w:pPr>
              <w:jc w:val="center"/>
              <w:rPr>
                <w:color w:val="808080" w:themeColor="background1" w:themeShade="80"/>
              </w:rPr>
            </w:pPr>
            <w:r w:rsidRPr="00BE58C7">
              <w:rPr>
                <w:color w:val="808080" w:themeColor="background1" w:themeShade="80"/>
              </w:rPr>
              <w:t>"</w:t>
            </w:r>
            <w:proofErr w:type="spellStart"/>
            <w:r w:rsidRPr="00BE58C7">
              <w:rPr>
                <w:color w:val="808080" w:themeColor="background1" w:themeShade="80"/>
              </w:rPr>
              <w:t>cyber</w:t>
            </w:r>
            <w:proofErr w:type="spellEnd"/>
            <w:r w:rsidRPr="00BE58C7">
              <w:rPr>
                <w:color w:val="808080" w:themeColor="background1" w:themeShade="80"/>
              </w:rPr>
              <w:t xml:space="preserve"> </w:t>
            </w:r>
            <w:proofErr w:type="spellStart"/>
            <w:r w:rsidRPr="00BE58C7">
              <w:rPr>
                <w:color w:val="808080" w:themeColor="background1" w:themeShade="80"/>
              </w:rPr>
              <w:t>attack</w:t>
            </w:r>
            <w:proofErr w:type="spellEnd"/>
            <w:r w:rsidRPr="00BE58C7">
              <w:rPr>
                <w:color w:val="808080" w:themeColor="background1" w:themeShade="80"/>
              </w:rPr>
              <w:t>" AND "country"</w:t>
            </w:r>
          </w:p>
        </w:tc>
      </w:tr>
      <w:tr w:rsidR="00B41AEF" w:rsidRPr="00F6503C" w14:paraId="3F4B4434" w14:textId="77777777" w:rsidTr="009516E8">
        <w:trPr>
          <w:jc w:val="center"/>
        </w:trPr>
        <w:tc>
          <w:tcPr>
            <w:tcW w:w="988" w:type="dxa"/>
          </w:tcPr>
          <w:p w14:paraId="6A51336C" w14:textId="77777777" w:rsidR="00B41AEF" w:rsidRPr="00F6503C" w:rsidRDefault="00B41AEF" w:rsidP="009516E8">
            <w:pPr>
              <w:ind w:firstLine="0"/>
              <w:jc w:val="center"/>
              <w:rPr>
                <w:rFonts w:cs="Times New Roman"/>
                <w:color w:val="808080" w:themeColor="background1" w:themeShade="80"/>
              </w:rPr>
            </w:pPr>
            <w:r>
              <w:rPr>
                <w:rFonts w:cs="Times New Roman"/>
                <w:color w:val="808080" w:themeColor="background1" w:themeShade="80"/>
              </w:rPr>
              <w:t>E</w:t>
            </w:r>
          </w:p>
        </w:tc>
        <w:tc>
          <w:tcPr>
            <w:tcW w:w="5825" w:type="dxa"/>
          </w:tcPr>
          <w:p w14:paraId="482E9D09" w14:textId="77777777" w:rsidR="00B41AEF" w:rsidRPr="00F6503C" w:rsidRDefault="00B41AEF" w:rsidP="009516E8">
            <w:pPr>
              <w:jc w:val="center"/>
              <w:rPr>
                <w:rFonts w:cs="Times New Roman"/>
                <w:color w:val="808080" w:themeColor="background1" w:themeShade="80"/>
              </w:rPr>
            </w:pPr>
            <w:r w:rsidRPr="003E46A2">
              <w:rPr>
                <w:rFonts w:cs="Times New Roman"/>
                <w:color w:val="808080" w:themeColor="background1" w:themeShade="80"/>
              </w:rPr>
              <w:t xml:space="preserve">" </w:t>
            </w:r>
            <w:proofErr w:type="spellStart"/>
            <w:r w:rsidRPr="003E46A2">
              <w:rPr>
                <w:rFonts w:cs="Times New Roman"/>
                <w:color w:val="808080" w:themeColor="background1" w:themeShade="80"/>
              </w:rPr>
              <w:t>information</w:t>
            </w:r>
            <w:proofErr w:type="spellEnd"/>
            <w:r w:rsidRPr="003E46A2">
              <w:rPr>
                <w:rFonts w:cs="Times New Roman"/>
                <w:color w:val="808080" w:themeColor="background1" w:themeShade="80"/>
              </w:rPr>
              <w:t xml:space="preserve"> </w:t>
            </w:r>
            <w:proofErr w:type="spellStart"/>
            <w:r w:rsidRPr="003E46A2">
              <w:rPr>
                <w:rFonts w:cs="Times New Roman"/>
                <w:color w:val="808080" w:themeColor="background1" w:themeShade="80"/>
              </w:rPr>
              <w:t>theft</w:t>
            </w:r>
            <w:proofErr w:type="spellEnd"/>
            <w:r w:rsidRPr="003E46A2">
              <w:rPr>
                <w:rFonts w:cs="Times New Roman"/>
                <w:color w:val="808080" w:themeColor="background1" w:themeShade="80"/>
              </w:rPr>
              <w:t>"</w:t>
            </w:r>
          </w:p>
        </w:tc>
      </w:tr>
    </w:tbl>
    <w:p w14:paraId="015860DE" w14:textId="39466F39" w:rsidR="00B41AEF" w:rsidRDefault="00B41AEF" w:rsidP="00B41AEF">
      <w:pPr>
        <w:pStyle w:val="Ttulo1"/>
        <w:numPr>
          <w:ilvl w:val="1"/>
          <w:numId w:val="24"/>
        </w:numPr>
        <w:tabs>
          <w:tab w:val="num" w:pos="510"/>
        </w:tabs>
        <w:ind w:left="510" w:hanging="283"/>
        <w:rPr>
          <w:lang w:val="es-CO"/>
        </w:rPr>
      </w:pPr>
      <w:r>
        <w:rPr>
          <w:lang w:val="es-CO"/>
        </w:rPr>
        <w:t>C</w:t>
      </w:r>
      <w:r w:rsidRPr="009565B6">
        <w:rPr>
          <w:lang w:val="es-CO"/>
        </w:rPr>
        <w:t>riterios de inclusión y exclusión</w:t>
      </w:r>
      <w:r>
        <w:rPr>
          <w:lang w:val="es-CO"/>
        </w:rPr>
        <w:t xml:space="preserve"> de estudios</w:t>
      </w:r>
    </w:p>
    <w:p w14:paraId="125D8C2B" w14:textId="29D71747" w:rsidR="00B41AEF" w:rsidRDefault="00B41AEF" w:rsidP="00B41AEF">
      <w:pPr>
        <w:ind w:firstLine="0"/>
        <w:rPr>
          <w:color w:val="BFBFBF" w:themeColor="background1" w:themeShade="BF"/>
          <w:lang w:val="es-CO"/>
        </w:rPr>
      </w:pPr>
    </w:p>
    <w:p w14:paraId="3BA4C779" w14:textId="598704DD" w:rsidR="00B41AEF" w:rsidRPr="005C680B" w:rsidRDefault="00B41AEF" w:rsidP="00CA77B7">
      <w:pPr>
        <w:ind w:left="708" w:firstLine="0"/>
        <w:rPr>
          <w:lang w:val="es-CO"/>
        </w:rPr>
      </w:pPr>
      <w:r w:rsidRPr="005C680B">
        <w:rPr>
          <w:b/>
          <w:bCs/>
          <w:lang w:val="es-CO"/>
        </w:rPr>
        <w:t>CI1</w:t>
      </w:r>
      <w:r w:rsidRPr="005C680B">
        <w:rPr>
          <w:lang w:val="es-CO"/>
        </w:rPr>
        <w:t xml:space="preserve">. Se incluirán estudios </w:t>
      </w:r>
      <w:commentRangeStart w:id="18"/>
      <w:r w:rsidRPr="005C680B">
        <w:rPr>
          <w:lang w:val="es-CO"/>
        </w:rPr>
        <w:t xml:space="preserve">que hablen </w:t>
      </w:r>
      <w:commentRangeEnd w:id="18"/>
      <w:r w:rsidR="00AE7393">
        <w:rPr>
          <w:rStyle w:val="Refdecomentario"/>
        </w:rPr>
        <w:commentReference w:id="18"/>
      </w:r>
      <w:r w:rsidRPr="005C680B">
        <w:rPr>
          <w:lang w:val="es-CO"/>
        </w:rPr>
        <w:t xml:space="preserve">de empresas que han tenido ataques </w:t>
      </w:r>
      <w:r>
        <w:rPr>
          <w:lang w:val="es-CO"/>
        </w:rPr>
        <w:t xml:space="preserve">cibernéticos </w:t>
      </w:r>
      <w:r w:rsidRPr="005C680B">
        <w:rPr>
          <w:lang w:val="es-CO"/>
        </w:rPr>
        <w:t xml:space="preserve">en los últimos </w:t>
      </w:r>
      <w:r>
        <w:rPr>
          <w:lang w:val="es-CO"/>
        </w:rPr>
        <w:t>5</w:t>
      </w:r>
      <w:r w:rsidRPr="005C680B">
        <w:rPr>
          <w:lang w:val="es-CO"/>
        </w:rPr>
        <w:t xml:space="preserve"> años</w:t>
      </w:r>
      <w:r>
        <w:rPr>
          <w:lang w:val="es-CO"/>
        </w:rPr>
        <w:t>.</w:t>
      </w:r>
    </w:p>
    <w:p w14:paraId="385364D3" w14:textId="77777777" w:rsidR="00B41AEF" w:rsidRPr="005C680B" w:rsidRDefault="00B41AEF" w:rsidP="00CA77B7">
      <w:pPr>
        <w:ind w:left="708" w:firstLine="0"/>
        <w:rPr>
          <w:lang w:val="es-CO"/>
        </w:rPr>
      </w:pPr>
      <w:r w:rsidRPr="006207AF">
        <w:rPr>
          <w:b/>
          <w:bCs/>
          <w:lang w:val="es-CO"/>
        </w:rPr>
        <w:t>CI2</w:t>
      </w:r>
      <w:r w:rsidRPr="005C680B">
        <w:rPr>
          <w:lang w:val="es-CO"/>
        </w:rPr>
        <w:t xml:space="preserve">. </w:t>
      </w:r>
      <w:r>
        <w:rPr>
          <w:lang w:val="es-CO"/>
        </w:rPr>
        <w:t xml:space="preserve">Se incluyen estudios que hablen de los </w:t>
      </w:r>
      <w:commentRangeStart w:id="19"/>
      <w:r>
        <w:rPr>
          <w:lang w:val="es-CO"/>
        </w:rPr>
        <w:t xml:space="preserve">métodos y efectos </w:t>
      </w:r>
      <w:commentRangeEnd w:id="19"/>
      <w:r w:rsidR="00C87A83">
        <w:rPr>
          <w:rStyle w:val="Refdecomentario"/>
        </w:rPr>
        <w:commentReference w:id="19"/>
      </w:r>
      <w:r>
        <w:rPr>
          <w:lang w:val="es-CO"/>
        </w:rPr>
        <w:t>de la ciberdelincuencia.</w:t>
      </w:r>
    </w:p>
    <w:p w14:paraId="724FB7A9" w14:textId="77777777" w:rsidR="00B41AEF" w:rsidRDefault="00B41AEF" w:rsidP="00CA77B7">
      <w:pPr>
        <w:ind w:left="708" w:firstLine="0"/>
        <w:rPr>
          <w:lang w:val="es-CO"/>
        </w:rPr>
      </w:pPr>
      <w:r w:rsidRPr="001F6792">
        <w:rPr>
          <w:b/>
          <w:bCs/>
          <w:lang w:val="es-CO"/>
        </w:rPr>
        <w:t>CI3.</w:t>
      </w:r>
      <w:r>
        <w:rPr>
          <w:lang w:val="es-CO"/>
        </w:rPr>
        <w:t xml:space="preserve">Se incluyen </w:t>
      </w:r>
      <w:commentRangeStart w:id="20"/>
      <w:r>
        <w:rPr>
          <w:lang w:val="es-CO"/>
        </w:rPr>
        <w:t>estudios que hablen sobre aquellas empresas que les han secuestrado su información.</w:t>
      </w:r>
      <w:commentRangeEnd w:id="20"/>
      <w:r w:rsidR="00C87A83">
        <w:rPr>
          <w:rStyle w:val="Refdecomentario"/>
        </w:rPr>
        <w:commentReference w:id="20"/>
      </w:r>
    </w:p>
    <w:p w14:paraId="7745B365" w14:textId="77777777" w:rsidR="00B41AEF" w:rsidRDefault="00B41AEF" w:rsidP="00CA77B7">
      <w:pPr>
        <w:ind w:left="708" w:firstLine="0"/>
        <w:rPr>
          <w:lang w:val="es-CO"/>
        </w:rPr>
      </w:pPr>
      <w:commentRangeStart w:id="21"/>
      <w:r w:rsidRPr="001F6792">
        <w:rPr>
          <w:b/>
          <w:bCs/>
          <w:lang w:val="es-CO"/>
        </w:rPr>
        <w:t>CI</w:t>
      </w:r>
      <w:r>
        <w:rPr>
          <w:b/>
          <w:bCs/>
          <w:lang w:val="es-CO"/>
        </w:rPr>
        <w:t>4</w:t>
      </w:r>
      <w:r w:rsidRPr="001F6792">
        <w:rPr>
          <w:b/>
          <w:bCs/>
          <w:lang w:val="es-CO"/>
        </w:rPr>
        <w:t>.</w:t>
      </w:r>
      <w:r>
        <w:rPr>
          <w:b/>
          <w:bCs/>
          <w:lang w:val="es-CO"/>
        </w:rPr>
        <w:t xml:space="preserve"> </w:t>
      </w:r>
      <w:r w:rsidRPr="00487AEB">
        <w:rPr>
          <w:lang w:val="es-CO"/>
        </w:rPr>
        <w:t xml:space="preserve">Se </w:t>
      </w:r>
      <w:r>
        <w:rPr>
          <w:lang w:val="es-CO"/>
        </w:rPr>
        <w:t>incluyen estudios que su área de estudio esté relacionada con la tecnología</w:t>
      </w:r>
      <w:commentRangeEnd w:id="21"/>
      <w:r w:rsidR="0017111E">
        <w:rPr>
          <w:rStyle w:val="Refdecomentario"/>
        </w:rPr>
        <w:commentReference w:id="21"/>
      </w:r>
    </w:p>
    <w:p w14:paraId="487991C4" w14:textId="77777777" w:rsidR="00B41AEF" w:rsidRDefault="00B41AEF" w:rsidP="00CA77B7">
      <w:pPr>
        <w:ind w:left="708" w:firstLine="0"/>
        <w:rPr>
          <w:color w:val="BFBFBF" w:themeColor="background1" w:themeShade="BF"/>
          <w:lang w:val="es-CO"/>
        </w:rPr>
      </w:pPr>
    </w:p>
    <w:p w14:paraId="7AD9F2DA" w14:textId="77777777" w:rsidR="00B41AEF" w:rsidRDefault="00B41AEF" w:rsidP="00CA77B7">
      <w:pPr>
        <w:ind w:left="708" w:firstLine="0"/>
        <w:rPr>
          <w:color w:val="BFBFBF" w:themeColor="background1" w:themeShade="BF"/>
          <w:lang w:val="es-CO"/>
        </w:rPr>
      </w:pPr>
    </w:p>
    <w:p w14:paraId="16468F8E" w14:textId="77777777" w:rsidR="00B41AEF" w:rsidRPr="00650F94" w:rsidRDefault="00B41AEF" w:rsidP="00CA77B7">
      <w:pPr>
        <w:ind w:left="708" w:firstLine="0"/>
        <w:rPr>
          <w:lang w:val="es-CO"/>
        </w:rPr>
      </w:pPr>
      <w:r w:rsidRPr="00DA22EF">
        <w:rPr>
          <w:b/>
          <w:bCs/>
          <w:lang w:val="es-CO"/>
        </w:rPr>
        <w:t>CE1</w:t>
      </w:r>
      <w:r w:rsidRPr="00650F94">
        <w:rPr>
          <w:lang w:val="es-CO"/>
        </w:rPr>
        <w:t xml:space="preserve">.Se </w:t>
      </w:r>
      <w:r>
        <w:rPr>
          <w:lang w:val="es-CO"/>
        </w:rPr>
        <w:t>excluyen los estudios repetidos en las bases de datos científicas.</w:t>
      </w:r>
    </w:p>
    <w:p w14:paraId="2BFE05E4" w14:textId="77777777" w:rsidR="00B41AEF" w:rsidRPr="00650F94" w:rsidRDefault="00B41AEF" w:rsidP="00CA77B7">
      <w:pPr>
        <w:ind w:left="708" w:firstLine="0"/>
        <w:rPr>
          <w:lang w:val="es-CO"/>
        </w:rPr>
      </w:pPr>
      <w:r w:rsidRPr="00DA22EF">
        <w:rPr>
          <w:b/>
          <w:bCs/>
          <w:lang w:val="es-CO"/>
        </w:rPr>
        <w:t>CE2</w:t>
      </w:r>
      <w:r w:rsidRPr="00650F94">
        <w:rPr>
          <w:lang w:val="es-CO"/>
        </w:rPr>
        <w:t>.</w:t>
      </w:r>
      <w:r>
        <w:rPr>
          <w:lang w:val="es-CO"/>
        </w:rPr>
        <w:t xml:space="preserve">Se </w:t>
      </w:r>
      <w:commentRangeStart w:id="22"/>
      <w:r>
        <w:rPr>
          <w:lang w:val="es-CO"/>
        </w:rPr>
        <w:t>excluyen estudios que tengan más de 5 años de haber sido publicados.</w:t>
      </w:r>
      <w:commentRangeEnd w:id="22"/>
      <w:r w:rsidR="0017111E">
        <w:rPr>
          <w:rStyle w:val="Refdecomentario"/>
        </w:rPr>
        <w:commentReference w:id="22"/>
      </w:r>
    </w:p>
    <w:p w14:paraId="4B34C45C" w14:textId="77777777" w:rsidR="00B41AEF" w:rsidRDefault="00B41AEF" w:rsidP="00CA77B7">
      <w:pPr>
        <w:ind w:left="708" w:firstLine="0"/>
        <w:rPr>
          <w:lang w:val="es-CO"/>
        </w:rPr>
      </w:pPr>
      <w:r w:rsidRPr="00DA22EF">
        <w:rPr>
          <w:b/>
          <w:bCs/>
          <w:lang w:val="es-CO"/>
        </w:rPr>
        <w:t>CE3</w:t>
      </w:r>
      <w:r w:rsidRPr="00650F94">
        <w:rPr>
          <w:lang w:val="es-CO"/>
        </w:rPr>
        <w:t>.</w:t>
      </w:r>
      <w:commentRangeStart w:id="23"/>
      <w:r>
        <w:rPr>
          <w:lang w:val="es-CO"/>
        </w:rPr>
        <w:t>Se excluyen estudios que no hablen sobre el robo o secuestro de la información.</w:t>
      </w:r>
      <w:commentRangeEnd w:id="23"/>
      <w:r w:rsidR="005202C6">
        <w:rPr>
          <w:rStyle w:val="Refdecomentario"/>
        </w:rPr>
        <w:commentReference w:id="23"/>
      </w:r>
    </w:p>
    <w:p w14:paraId="3E41EA13" w14:textId="2139BCA1" w:rsidR="00675014" w:rsidRDefault="00675014" w:rsidP="00D83710">
      <w:pPr>
        <w:pStyle w:val="Ttulo1"/>
        <w:numPr>
          <w:ilvl w:val="1"/>
          <w:numId w:val="24"/>
        </w:numPr>
        <w:rPr>
          <w:lang w:val="es-CO"/>
        </w:rPr>
      </w:pPr>
      <w:r>
        <w:rPr>
          <w:lang w:val="es-CO"/>
        </w:rPr>
        <w:lastRenderedPageBreak/>
        <w:t>Selección de Estudios</w:t>
      </w:r>
    </w:p>
    <w:p w14:paraId="01BDBBF0" w14:textId="2FB9A819" w:rsidR="00675014" w:rsidRPr="00675014" w:rsidRDefault="00675014" w:rsidP="00675014">
      <w:pPr>
        <w:rPr>
          <w:color w:val="808080" w:themeColor="background1" w:themeShade="80"/>
          <w:lang w:val="es-CO"/>
        </w:rPr>
      </w:pPr>
      <w:r w:rsidRPr="00675014">
        <w:rPr>
          <w:color w:val="808080" w:themeColor="background1" w:themeShade="80"/>
          <w:lang w:val="es-CO"/>
        </w:rPr>
        <w:t xml:space="preserve">Una vez se han identificado las fuentes, es necesario ejecutar las cadenas de búsqueda </w:t>
      </w:r>
      <w:r w:rsidR="00D83710">
        <w:rPr>
          <w:color w:val="808080" w:themeColor="background1" w:themeShade="80"/>
          <w:lang w:val="es-CO"/>
        </w:rPr>
        <w:t xml:space="preserve">conformando ecuaciones de búsqueda de acuerdo </w:t>
      </w:r>
      <w:r w:rsidR="00950304">
        <w:rPr>
          <w:color w:val="808080" w:themeColor="background1" w:themeShade="80"/>
          <w:lang w:val="es-CO"/>
        </w:rPr>
        <w:t>con las características de cada fuente. Este proceso se debe realizar e</w:t>
      </w:r>
      <w:r w:rsidRPr="00675014">
        <w:rPr>
          <w:color w:val="808080" w:themeColor="background1" w:themeShade="80"/>
          <w:lang w:val="es-CO"/>
        </w:rPr>
        <w:t>n cada una de las bases de datos (fuentes) seleccionados para la selección y evaluación de los estudios.</w:t>
      </w:r>
    </w:p>
    <w:p w14:paraId="66DFA247" w14:textId="77777777" w:rsidR="00675014" w:rsidRPr="00675014" w:rsidRDefault="00675014" w:rsidP="00675014">
      <w:pPr>
        <w:rPr>
          <w:color w:val="808080" w:themeColor="background1" w:themeShade="80"/>
          <w:lang w:val="es-CO"/>
        </w:rPr>
      </w:pPr>
    </w:p>
    <w:p w14:paraId="2C617190" w14:textId="77777777" w:rsidR="00675014" w:rsidRPr="00675014" w:rsidRDefault="00675014" w:rsidP="00675014">
      <w:pPr>
        <w:rPr>
          <w:color w:val="808080" w:themeColor="background1" w:themeShade="80"/>
          <w:lang w:val="es-CO"/>
        </w:rPr>
      </w:pPr>
      <w:r w:rsidRPr="00675014">
        <w:rPr>
          <w:color w:val="808080" w:themeColor="background1" w:themeShade="80"/>
          <w:lang w:val="es-CO"/>
        </w:rPr>
        <w:t>En esta sección se sugiere incluir:</w:t>
      </w:r>
    </w:p>
    <w:p w14:paraId="314E5DC8" w14:textId="7BB48353" w:rsidR="00675014" w:rsidRDefault="007045ED" w:rsidP="00675014">
      <w:pPr>
        <w:pStyle w:val="Prrafodelista"/>
        <w:numPr>
          <w:ilvl w:val="0"/>
          <w:numId w:val="26"/>
        </w:numPr>
        <w:rPr>
          <w:color w:val="808080" w:themeColor="background1" w:themeShade="80"/>
          <w:lang w:val="es-CO"/>
        </w:rPr>
      </w:pPr>
      <w:r>
        <w:rPr>
          <w:color w:val="808080" w:themeColor="background1" w:themeShade="80"/>
          <w:lang w:val="es-CO"/>
        </w:rPr>
        <w:t xml:space="preserve">En la </w:t>
      </w:r>
      <w:r w:rsidR="00675014" w:rsidRPr="00675014">
        <w:rPr>
          <w:color w:val="808080" w:themeColor="background1" w:themeShade="80"/>
          <w:lang w:val="es-CO"/>
        </w:rPr>
        <w:t>Tabla</w:t>
      </w:r>
      <w:r>
        <w:rPr>
          <w:color w:val="808080" w:themeColor="background1" w:themeShade="80"/>
          <w:lang w:val="es-CO"/>
        </w:rPr>
        <w:t xml:space="preserve"> 2 se</w:t>
      </w:r>
      <w:r w:rsidR="00675014" w:rsidRPr="00675014">
        <w:rPr>
          <w:color w:val="808080" w:themeColor="background1" w:themeShade="80"/>
          <w:lang w:val="es-CO"/>
        </w:rPr>
        <w:t xml:space="preserve"> resum</w:t>
      </w:r>
      <w:r>
        <w:rPr>
          <w:color w:val="808080" w:themeColor="background1" w:themeShade="80"/>
          <w:lang w:val="es-CO"/>
        </w:rPr>
        <w:t>en los</w:t>
      </w:r>
      <w:r w:rsidR="00675014" w:rsidRPr="00675014">
        <w:rPr>
          <w:color w:val="808080" w:themeColor="background1" w:themeShade="80"/>
          <w:lang w:val="es-CO"/>
        </w:rPr>
        <w:t xml:space="preserve"> resultados de las cadenas de búsqueda en las bases de datos seleccionadas así:</w:t>
      </w:r>
    </w:p>
    <w:p w14:paraId="5A96781C" w14:textId="77777777" w:rsidR="000272F4" w:rsidRDefault="000272F4" w:rsidP="000272F4">
      <w:pPr>
        <w:rPr>
          <w:color w:val="808080" w:themeColor="background1" w:themeShade="80"/>
          <w:lang w:val="es-CO"/>
        </w:rPr>
      </w:pPr>
    </w:p>
    <w:p w14:paraId="7134E673" w14:textId="724C18C6" w:rsidR="000272F4" w:rsidRPr="000272F4" w:rsidRDefault="000272F4" w:rsidP="000272F4">
      <w:pPr>
        <w:rPr>
          <w:color w:val="808080" w:themeColor="background1" w:themeShade="80"/>
          <w:lang w:val="es-CO"/>
        </w:rPr>
      </w:pPr>
      <w:r>
        <w:rPr>
          <w:color w:val="808080" w:themeColor="background1" w:themeShade="80"/>
          <w:lang w:val="es-CO"/>
        </w:rPr>
        <w:t xml:space="preserve">Tabla 2. </w:t>
      </w:r>
      <w:r w:rsidR="005E22B2">
        <w:rPr>
          <w:color w:val="808080" w:themeColor="background1" w:themeShade="80"/>
          <w:lang w:val="es-CO"/>
        </w:rPr>
        <w:t xml:space="preserve">Cantidad de estudios capturados por cadena de </w:t>
      </w:r>
      <w:proofErr w:type="spellStart"/>
      <w:r w:rsidR="005E22B2">
        <w:rPr>
          <w:color w:val="808080" w:themeColor="background1" w:themeShade="80"/>
          <w:lang w:val="es-CO"/>
        </w:rPr>
        <w:t>búsqeuda</w:t>
      </w:r>
      <w:proofErr w:type="spellEnd"/>
    </w:p>
    <w:p w14:paraId="26708B8A" w14:textId="77777777" w:rsidR="00675014" w:rsidRDefault="00675014" w:rsidP="00675014">
      <w:pPr>
        <w:pStyle w:val="Prrafodelista"/>
        <w:ind w:left="587" w:firstLine="0"/>
        <w:rPr>
          <w:color w:val="808080" w:themeColor="background1" w:themeShade="80"/>
          <w:lang w:val="es-CO"/>
        </w:rPr>
      </w:pPr>
    </w:p>
    <w:tbl>
      <w:tblPr>
        <w:tblStyle w:val="Tablaconcuadrcula"/>
        <w:tblW w:w="2987" w:type="dxa"/>
        <w:jc w:val="center"/>
        <w:tblLayout w:type="fixed"/>
        <w:tblLook w:val="04A0" w:firstRow="1" w:lastRow="0" w:firstColumn="1" w:lastColumn="0" w:noHBand="0" w:noVBand="1"/>
      </w:tblPr>
      <w:tblGrid>
        <w:gridCol w:w="1003"/>
        <w:gridCol w:w="992"/>
        <w:gridCol w:w="992"/>
      </w:tblGrid>
      <w:tr w:rsidR="00A133E7" w:rsidRPr="00675014" w14:paraId="7DF72971" w14:textId="77777777" w:rsidTr="00341429">
        <w:trPr>
          <w:jc w:val="center"/>
        </w:trPr>
        <w:tc>
          <w:tcPr>
            <w:tcW w:w="1003" w:type="dxa"/>
          </w:tcPr>
          <w:p w14:paraId="4B777B95" w14:textId="77777777" w:rsidR="00A133E7" w:rsidRPr="00675014" w:rsidRDefault="00A133E7" w:rsidP="00341429">
            <w:pPr>
              <w:ind w:firstLine="0"/>
              <w:jc w:val="center"/>
              <w:rPr>
                <w:rFonts w:cs="Times New Roman"/>
                <w:b/>
                <w:color w:val="808080" w:themeColor="background1" w:themeShade="80"/>
                <w:sz w:val="18"/>
                <w:szCs w:val="18"/>
              </w:rPr>
            </w:pPr>
            <w:r w:rsidRPr="00675014">
              <w:rPr>
                <w:rFonts w:cs="Times New Roman"/>
                <w:b/>
                <w:color w:val="808080" w:themeColor="background1" w:themeShade="80"/>
                <w:sz w:val="18"/>
                <w:szCs w:val="18"/>
              </w:rPr>
              <w:t>Cadena</w:t>
            </w:r>
          </w:p>
        </w:tc>
        <w:tc>
          <w:tcPr>
            <w:tcW w:w="992" w:type="dxa"/>
          </w:tcPr>
          <w:p w14:paraId="41CCD21B" w14:textId="77777777" w:rsidR="00A133E7" w:rsidRDefault="00A133E7" w:rsidP="00341429">
            <w:pPr>
              <w:ind w:firstLine="0"/>
              <w:jc w:val="center"/>
              <w:rPr>
                <w:b/>
                <w:color w:val="808080" w:themeColor="background1" w:themeShade="80"/>
              </w:rPr>
            </w:pPr>
            <w:proofErr w:type="spellStart"/>
            <w:r w:rsidRPr="00675014">
              <w:rPr>
                <w:rFonts w:cs="Times New Roman"/>
                <w:b/>
                <w:color w:val="808080" w:themeColor="background1" w:themeShade="80"/>
              </w:rPr>
              <w:t>Scopus</w:t>
            </w:r>
            <w:proofErr w:type="spellEnd"/>
          </w:p>
        </w:tc>
        <w:tc>
          <w:tcPr>
            <w:tcW w:w="992" w:type="dxa"/>
          </w:tcPr>
          <w:p w14:paraId="69A51A84" w14:textId="77777777" w:rsidR="00A133E7" w:rsidRPr="00675014" w:rsidRDefault="00A133E7" w:rsidP="00341429">
            <w:pPr>
              <w:ind w:firstLine="0"/>
              <w:jc w:val="center"/>
              <w:rPr>
                <w:b/>
                <w:color w:val="808080" w:themeColor="background1" w:themeShade="80"/>
              </w:rPr>
            </w:pPr>
            <w:r>
              <w:rPr>
                <w:b/>
                <w:color w:val="808080" w:themeColor="background1" w:themeShade="80"/>
              </w:rPr>
              <w:t xml:space="preserve">Web of </w:t>
            </w:r>
            <w:proofErr w:type="spellStart"/>
            <w:r>
              <w:rPr>
                <w:b/>
                <w:color w:val="808080" w:themeColor="background1" w:themeShade="80"/>
              </w:rPr>
              <w:t>sciencies</w:t>
            </w:r>
            <w:proofErr w:type="spellEnd"/>
          </w:p>
        </w:tc>
      </w:tr>
      <w:tr w:rsidR="00A133E7" w:rsidRPr="00675014" w14:paraId="30BBAFF6" w14:textId="77777777" w:rsidTr="00341429">
        <w:trPr>
          <w:jc w:val="center"/>
        </w:trPr>
        <w:tc>
          <w:tcPr>
            <w:tcW w:w="1003" w:type="dxa"/>
          </w:tcPr>
          <w:p w14:paraId="0DFDDF0C" w14:textId="77777777" w:rsidR="00A133E7" w:rsidRPr="00675014" w:rsidRDefault="00A133E7" w:rsidP="00341429">
            <w:pPr>
              <w:ind w:firstLine="0"/>
              <w:jc w:val="center"/>
              <w:rPr>
                <w:rFonts w:cs="Times New Roman"/>
                <w:color w:val="808080" w:themeColor="background1" w:themeShade="80"/>
              </w:rPr>
            </w:pPr>
            <w:r w:rsidRPr="00675014">
              <w:rPr>
                <w:rFonts w:cs="Times New Roman"/>
                <w:color w:val="808080" w:themeColor="background1" w:themeShade="80"/>
              </w:rPr>
              <w:t>A</w:t>
            </w:r>
          </w:p>
        </w:tc>
        <w:tc>
          <w:tcPr>
            <w:tcW w:w="992" w:type="dxa"/>
          </w:tcPr>
          <w:p w14:paraId="5F6280BC" w14:textId="77777777" w:rsidR="00A133E7" w:rsidRPr="00675014" w:rsidRDefault="00A133E7" w:rsidP="00341429">
            <w:pPr>
              <w:ind w:firstLine="0"/>
              <w:jc w:val="center"/>
              <w:rPr>
                <w:color w:val="808080" w:themeColor="background1" w:themeShade="80"/>
              </w:rPr>
            </w:pPr>
            <w:r>
              <w:rPr>
                <w:color w:val="808080" w:themeColor="background1" w:themeShade="80"/>
              </w:rPr>
              <w:t>2289</w:t>
            </w:r>
          </w:p>
        </w:tc>
        <w:tc>
          <w:tcPr>
            <w:tcW w:w="992" w:type="dxa"/>
          </w:tcPr>
          <w:p w14:paraId="60F1A109" w14:textId="77777777" w:rsidR="00A133E7" w:rsidRPr="00675014" w:rsidRDefault="00A133E7" w:rsidP="00341429">
            <w:pPr>
              <w:ind w:firstLine="0"/>
              <w:jc w:val="center"/>
              <w:rPr>
                <w:color w:val="808080" w:themeColor="background1" w:themeShade="80"/>
              </w:rPr>
            </w:pPr>
          </w:p>
        </w:tc>
      </w:tr>
      <w:tr w:rsidR="00A133E7" w:rsidRPr="00675014" w14:paraId="11A8AAD3" w14:textId="77777777" w:rsidTr="00341429">
        <w:trPr>
          <w:jc w:val="center"/>
        </w:trPr>
        <w:tc>
          <w:tcPr>
            <w:tcW w:w="1003" w:type="dxa"/>
          </w:tcPr>
          <w:p w14:paraId="2B5A341B" w14:textId="77777777" w:rsidR="00A133E7" w:rsidRPr="00675014" w:rsidRDefault="00A133E7" w:rsidP="00341429">
            <w:pPr>
              <w:ind w:firstLine="0"/>
              <w:jc w:val="center"/>
              <w:rPr>
                <w:rFonts w:cs="Times New Roman"/>
                <w:color w:val="808080" w:themeColor="background1" w:themeShade="80"/>
              </w:rPr>
            </w:pPr>
            <w:r w:rsidRPr="00675014">
              <w:rPr>
                <w:rFonts w:cs="Times New Roman"/>
                <w:color w:val="808080" w:themeColor="background1" w:themeShade="80"/>
              </w:rPr>
              <w:t>B</w:t>
            </w:r>
          </w:p>
        </w:tc>
        <w:tc>
          <w:tcPr>
            <w:tcW w:w="992" w:type="dxa"/>
          </w:tcPr>
          <w:p w14:paraId="3E8DAB14" w14:textId="77777777" w:rsidR="00A133E7" w:rsidRPr="00675014" w:rsidRDefault="00A133E7" w:rsidP="00341429">
            <w:pPr>
              <w:ind w:firstLine="0"/>
              <w:jc w:val="center"/>
              <w:rPr>
                <w:color w:val="808080" w:themeColor="background1" w:themeShade="80"/>
              </w:rPr>
            </w:pPr>
            <w:r>
              <w:rPr>
                <w:color w:val="808080" w:themeColor="background1" w:themeShade="80"/>
              </w:rPr>
              <w:t>20</w:t>
            </w:r>
          </w:p>
        </w:tc>
        <w:tc>
          <w:tcPr>
            <w:tcW w:w="992" w:type="dxa"/>
          </w:tcPr>
          <w:p w14:paraId="5BE8EBBD" w14:textId="77777777" w:rsidR="00A133E7" w:rsidRPr="00675014" w:rsidRDefault="00A133E7" w:rsidP="00341429">
            <w:pPr>
              <w:ind w:firstLine="0"/>
              <w:jc w:val="center"/>
              <w:rPr>
                <w:color w:val="808080" w:themeColor="background1" w:themeShade="80"/>
              </w:rPr>
            </w:pPr>
          </w:p>
        </w:tc>
      </w:tr>
      <w:tr w:rsidR="00A133E7" w:rsidRPr="00675014" w14:paraId="5DAE5A70" w14:textId="77777777" w:rsidTr="00341429">
        <w:trPr>
          <w:jc w:val="center"/>
        </w:trPr>
        <w:tc>
          <w:tcPr>
            <w:tcW w:w="1003" w:type="dxa"/>
          </w:tcPr>
          <w:p w14:paraId="0EAE091E" w14:textId="77777777" w:rsidR="00A133E7" w:rsidRPr="00675014" w:rsidRDefault="00A133E7" w:rsidP="00341429">
            <w:pPr>
              <w:ind w:firstLine="0"/>
              <w:jc w:val="center"/>
              <w:rPr>
                <w:rFonts w:cs="Times New Roman"/>
                <w:color w:val="808080" w:themeColor="background1" w:themeShade="80"/>
              </w:rPr>
            </w:pPr>
            <w:r>
              <w:rPr>
                <w:rFonts w:cs="Times New Roman"/>
                <w:color w:val="808080" w:themeColor="background1" w:themeShade="80"/>
              </w:rPr>
              <w:t>C</w:t>
            </w:r>
          </w:p>
        </w:tc>
        <w:tc>
          <w:tcPr>
            <w:tcW w:w="992" w:type="dxa"/>
          </w:tcPr>
          <w:p w14:paraId="45A07AAC" w14:textId="77777777" w:rsidR="00A133E7" w:rsidRPr="00675014" w:rsidRDefault="00A133E7" w:rsidP="00341429">
            <w:pPr>
              <w:ind w:firstLine="0"/>
              <w:jc w:val="center"/>
              <w:rPr>
                <w:color w:val="808080" w:themeColor="background1" w:themeShade="80"/>
              </w:rPr>
            </w:pPr>
            <w:r>
              <w:rPr>
                <w:color w:val="808080" w:themeColor="background1" w:themeShade="80"/>
              </w:rPr>
              <w:t>2</w:t>
            </w:r>
          </w:p>
        </w:tc>
        <w:tc>
          <w:tcPr>
            <w:tcW w:w="992" w:type="dxa"/>
          </w:tcPr>
          <w:p w14:paraId="388EE9DB" w14:textId="77777777" w:rsidR="00A133E7" w:rsidRPr="00675014" w:rsidRDefault="00A133E7" w:rsidP="00341429">
            <w:pPr>
              <w:ind w:firstLine="0"/>
              <w:jc w:val="center"/>
              <w:rPr>
                <w:color w:val="808080" w:themeColor="background1" w:themeShade="80"/>
              </w:rPr>
            </w:pPr>
          </w:p>
        </w:tc>
      </w:tr>
      <w:tr w:rsidR="00A133E7" w:rsidRPr="00675014" w14:paraId="05EDB76C" w14:textId="77777777" w:rsidTr="00341429">
        <w:trPr>
          <w:jc w:val="center"/>
        </w:trPr>
        <w:tc>
          <w:tcPr>
            <w:tcW w:w="1003" w:type="dxa"/>
          </w:tcPr>
          <w:p w14:paraId="04D05967" w14:textId="77777777" w:rsidR="00A133E7" w:rsidRPr="00675014" w:rsidRDefault="00A133E7" w:rsidP="00341429">
            <w:pPr>
              <w:ind w:firstLine="0"/>
              <w:jc w:val="center"/>
              <w:rPr>
                <w:color w:val="808080" w:themeColor="background1" w:themeShade="80"/>
              </w:rPr>
            </w:pPr>
            <w:r>
              <w:rPr>
                <w:color w:val="808080" w:themeColor="background1" w:themeShade="80"/>
              </w:rPr>
              <w:t>D</w:t>
            </w:r>
          </w:p>
        </w:tc>
        <w:tc>
          <w:tcPr>
            <w:tcW w:w="992" w:type="dxa"/>
          </w:tcPr>
          <w:p w14:paraId="4802684F" w14:textId="77777777" w:rsidR="00A133E7" w:rsidRDefault="00A133E7" w:rsidP="00341429">
            <w:pPr>
              <w:ind w:firstLine="0"/>
              <w:jc w:val="center"/>
              <w:rPr>
                <w:color w:val="808080" w:themeColor="background1" w:themeShade="80"/>
              </w:rPr>
            </w:pPr>
            <w:r>
              <w:rPr>
                <w:color w:val="808080" w:themeColor="background1" w:themeShade="80"/>
              </w:rPr>
              <w:t>677</w:t>
            </w:r>
          </w:p>
        </w:tc>
        <w:tc>
          <w:tcPr>
            <w:tcW w:w="992" w:type="dxa"/>
          </w:tcPr>
          <w:p w14:paraId="1F6878C4" w14:textId="77777777" w:rsidR="00A133E7" w:rsidRPr="00675014" w:rsidRDefault="00A133E7" w:rsidP="00341429">
            <w:pPr>
              <w:ind w:firstLine="0"/>
              <w:jc w:val="center"/>
              <w:rPr>
                <w:color w:val="808080" w:themeColor="background1" w:themeShade="80"/>
              </w:rPr>
            </w:pPr>
          </w:p>
        </w:tc>
      </w:tr>
      <w:tr w:rsidR="00A133E7" w:rsidRPr="00675014" w14:paraId="7A97ADA1" w14:textId="77777777" w:rsidTr="00341429">
        <w:trPr>
          <w:jc w:val="center"/>
        </w:trPr>
        <w:tc>
          <w:tcPr>
            <w:tcW w:w="1003" w:type="dxa"/>
          </w:tcPr>
          <w:p w14:paraId="0BA250E7" w14:textId="77777777" w:rsidR="00A133E7" w:rsidRPr="00675014" w:rsidRDefault="00A133E7" w:rsidP="00341429">
            <w:pPr>
              <w:ind w:firstLine="0"/>
              <w:jc w:val="center"/>
              <w:rPr>
                <w:color w:val="808080" w:themeColor="background1" w:themeShade="80"/>
              </w:rPr>
            </w:pPr>
            <w:r>
              <w:rPr>
                <w:color w:val="808080" w:themeColor="background1" w:themeShade="80"/>
              </w:rPr>
              <w:t>E</w:t>
            </w:r>
          </w:p>
        </w:tc>
        <w:tc>
          <w:tcPr>
            <w:tcW w:w="992" w:type="dxa"/>
          </w:tcPr>
          <w:p w14:paraId="6D0656E7" w14:textId="77777777" w:rsidR="00A133E7" w:rsidRPr="00675014" w:rsidRDefault="00A133E7" w:rsidP="00341429">
            <w:pPr>
              <w:ind w:firstLine="0"/>
              <w:jc w:val="center"/>
              <w:rPr>
                <w:color w:val="808080" w:themeColor="background1" w:themeShade="80"/>
              </w:rPr>
            </w:pPr>
            <w:r>
              <w:rPr>
                <w:color w:val="808080" w:themeColor="background1" w:themeShade="80"/>
              </w:rPr>
              <w:t>320</w:t>
            </w:r>
          </w:p>
        </w:tc>
        <w:tc>
          <w:tcPr>
            <w:tcW w:w="992" w:type="dxa"/>
          </w:tcPr>
          <w:p w14:paraId="2740C379" w14:textId="77777777" w:rsidR="00A133E7" w:rsidRPr="00675014" w:rsidRDefault="00A133E7" w:rsidP="00341429">
            <w:pPr>
              <w:ind w:firstLine="0"/>
              <w:jc w:val="center"/>
              <w:rPr>
                <w:color w:val="808080" w:themeColor="background1" w:themeShade="80"/>
              </w:rPr>
            </w:pPr>
          </w:p>
        </w:tc>
      </w:tr>
    </w:tbl>
    <w:p w14:paraId="33C5EF3B" w14:textId="77777777" w:rsidR="00A133E7" w:rsidRPr="00675014" w:rsidRDefault="00A133E7" w:rsidP="00675014">
      <w:pPr>
        <w:pStyle w:val="Prrafodelista"/>
        <w:ind w:left="587" w:firstLine="0"/>
        <w:rPr>
          <w:color w:val="808080" w:themeColor="background1" w:themeShade="80"/>
          <w:lang w:val="es-CO"/>
        </w:rPr>
      </w:pPr>
    </w:p>
    <w:p w14:paraId="4D0FD464" w14:textId="30A0A27C" w:rsidR="00B31F78" w:rsidRDefault="00B31F78" w:rsidP="007045ED">
      <w:pPr>
        <w:pStyle w:val="Ttulo1"/>
        <w:numPr>
          <w:ilvl w:val="0"/>
          <w:numId w:val="24"/>
        </w:numPr>
        <w:rPr>
          <w:lang w:val="es-CO"/>
        </w:rPr>
      </w:pPr>
      <w:r w:rsidRPr="007045ED">
        <w:rPr>
          <w:lang w:val="es-CO"/>
        </w:rPr>
        <w:t xml:space="preserve">Fase 2. </w:t>
      </w:r>
      <w:r w:rsidR="007045ED" w:rsidRPr="007045ED">
        <w:rPr>
          <w:lang w:val="es-CO"/>
        </w:rPr>
        <w:t>Ejecución</w:t>
      </w:r>
      <w:r w:rsidRPr="007045ED">
        <w:rPr>
          <w:lang w:val="es-CO"/>
        </w:rPr>
        <w:t xml:space="preserve"> </w:t>
      </w:r>
      <w:r w:rsidR="007045ED" w:rsidRPr="007045ED">
        <w:rPr>
          <w:lang w:val="es-CO"/>
        </w:rPr>
        <w:t>del estudio</w:t>
      </w:r>
    </w:p>
    <w:p w14:paraId="7237BF48" w14:textId="494E838B" w:rsidR="007045ED" w:rsidRPr="00305B60" w:rsidRDefault="007045ED" w:rsidP="007045ED">
      <w:pPr>
        <w:rPr>
          <w:color w:val="808080" w:themeColor="background1" w:themeShade="80"/>
          <w:lang w:val="es-CO"/>
        </w:rPr>
      </w:pPr>
      <w:r w:rsidRPr="00305B60">
        <w:rPr>
          <w:color w:val="808080" w:themeColor="background1" w:themeShade="80"/>
          <w:lang w:val="es-CO"/>
        </w:rPr>
        <w:t xml:space="preserve">Explique el proceso que se llevó a cabo para conseguir los estudios seleccionados. Este proceso puede ser explicado utilizando tablas, diagramas de flujo, esquemas, entre otros. </w:t>
      </w:r>
    </w:p>
    <w:p w14:paraId="3712F699" w14:textId="10982D69" w:rsidR="007045ED" w:rsidRPr="00305B60" w:rsidRDefault="007045ED" w:rsidP="007045ED">
      <w:pPr>
        <w:rPr>
          <w:color w:val="808080" w:themeColor="background1" w:themeShade="80"/>
          <w:lang w:val="es-CO"/>
        </w:rPr>
      </w:pPr>
      <w:r w:rsidRPr="00305B60">
        <w:rPr>
          <w:color w:val="808080" w:themeColor="background1" w:themeShade="80"/>
          <w:lang w:val="es-CO"/>
        </w:rPr>
        <w:t xml:space="preserve">Utilice una tabla como la </w:t>
      </w:r>
      <w:r w:rsidR="00D43A18">
        <w:rPr>
          <w:color w:val="808080" w:themeColor="background1" w:themeShade="80"/>
          <w:lang w:val="es-CO"/>
        </w:rPr>
        <w:t xml:space="preserve">Tabla </w:t>
      </w:r>
      <w:r w:rsidR="002379D1">
        <w:rPr>
          <w:color w:val="808080" w:themeColor="background1" w:themeShade="80"/>
          <w:lang w:val="es-CO"/>
        </w:rPr>
        <w:t>4</w:t>
      </w:r>
      <w:r w:rsidR="00D43A18">
        <w:rPr>
          <w:color w:val="808080" w:themeColor="background1" w:themeShade="80"/>
          <w:lang w:val="es-CO"/>
        </w:rPr>
        <w:t xml:space="preserve"> </w:t>
      </w:r>
      <w:r w:rsidRPr="00305B60">
        <w:rPr>
          <w:color w:val="808080" w:themeColor="background1" w:themeShade="80"/>
          <w:lang w:val="es-CO"/>
        </w:rPr>
        <w:t xml:space="preserve">para </w:t>
      </w:r>
      <w:r w:rsidR="00C42EA1" w:rsidRPr="00305B60">
        <w:rPr>
          <w:color w:val="808080" w:themeColor="background1" w:themeShade="80"/>
          <w:lang w:val="es-CO"/>
        </w:rPr>
        <w:t xml:space="preserve">mostrar la cantidad de estudios capturados, filtrados y seleccionados de acuerdo con el plan del estudio realizado. Es decir, utilizando los criterios de inclusión y exclusión y posterior a los diferentes filtros ejecutados. </w:t>
      </w:r>
    </w:p>
    <w:p w14:paraId="284611E3" w14:textId="77777777" w:rsidR="00C42EA1" w:rsidRDefault="00C42EA1" w:rsidP="007045ED">
      <w:pPr>
        <w:rPr>
          <w:color w:val="808080" w:themeColor="background1" w:themeShade="80"/>
          <w:lang w:val="es-CO"/>
        </w:rPr>
      </w:pPr>
    </w:p>
    <w:p w14:paraId="475D5CEA" w14:textId="23E04852" w:rsidR="00305B60" w:rsidRPr="00305B60" w:rsidRDefault="00305B60" w:rsidP="007045ED">
      <w:pPr>
        <w:rPr>
          <w:color w:val="808080" w:themeColor="background1" w:themeShade="80"/>
          <w:lang w:val="es-CO"/>
        </w:rPr>
      </w:pPr>
      <w:r>
        <w:rPr>
          <w:color w:val="808080" w:themeColor="background1" w:themeShade="80"/>
          <w:lang w:val="es-CO"/>
        </w:rPr>
        <w:t xml:space="preserve">Tabla </w:t>
      </w:r>
      <w:r w:rsidR="002379D1">
        <w:rPr>
          <w:color w:val="808080" w:themeColor="background1" w:themeShade="80"/>
          <w:lang w:val="es-CO"/>
        </w:rPr>
        <w:t>4</w:t>
      </w:r>
      <w:r>
        <w:rPr>
          <w:color w:val="808080" w:themeColor="background1" w:themeShade="80"/>
          <w:lang w:val="es-CO"/>
        </w:rPr>
        <w:t xml:space="preserve">. </w:t>
      </w:r>
      <w:r w:rsidR="00D43A18">
        <w:rPr>
          <w:color w:val="808080" w:themeColor="background1" w:themeShade="80"/>
          <w:lang w:val="es-CO"/>
        </w:rPr>
        <w:t>Número de estudios según la base datos consultada</w:t>
      </w:r>
    </w:p>
    <w:tbl>
      <w:tblPr>
        <w:tblStyle w:val="Tablaconcuadrcula"/>
        <w:tblW w:w="6957" w:type="dxa"/>
        <w:jc w:val="center"/>
        <w:tblLayout w:type="fixed"/>
        <w:tblLook w:val="04A0" w:firstRow="1" w:lastRow="0" w:firstColumn="1" w:lastColumn="0" w:noHBand="0" w:noVBand="1"/>
      </w:tblPr>
      <w:tblGrid>
        <w:gridCol w:w="1980"/>
        <w:gridCol w:w="1417"/>
        <w:gridCol w:w="993"/>
        <w:gridCol w:w="850"/>
        <w:gridCol w:w="709"/>
        <w:gridCol w:w="1008"/>
      </w:tblGrid>
      <w:tr w:rsidR="0094139C" w:rsidRPr="00305B60" w14:paraId="134FF9CC" w14:textId="77777777" w:rsidTr="0094139C">
        <w:trPr>
          <w:jc w:val="center"/>
        </w:trPr>
        <w:tc>
          <w:tcPr>
            <w:tcW w:w="1980" w:type="dxa"/>
          </w:tcPr>
          <w:p w14:paraId="0A957AA0" w14:textId="3A3EE6F9" w:rsidR="0094139C" w:rsidRPr="00305B60" w:rsidRDefault="0094139C" w:rsidP="00D80C50">
            <w:pPr>
              <w:ind w:firstLine="0"/>
              <w:jc w:val="center"/>
              <w:rPr>
                <w:rFonts w:cs="Times New Roman"/>
                <w:color w:val="808080" w:themeColor="background1" w:themeShade="80"/>
              </w:rPr>
            </w:pPr>
          </w:p>
        </w:tc>
        <w:tc>
          <w:tcPr>
            <w:tcW w:w="1417" w:type="dxa"/>
          </w:tcPr>
          <w:p w14:paraId="238E0B71" w14:textId="77777777" w:rsidR="0094139C" w:rsidRPr="00305B60" w:rsidRDefault="0094139C" w:rsidP="00D80C50">
            <w:pPr>
              <w:ind w:firstLine="0"/>
              <w:jc w:val="center"/>
              <w:rPr>
                <w:rFonts w:cs="Times New Roman"/>
                <w:color w:val="808080" w:themeColor="background1" w:themeShade="80"/>
              </w:rPr>
            </w:pPr>
            <w:r w:rsidRPr="00305B60">
              <w:rPr>
                <w:rFonts w:cs="Times New Roman"/>
                <w:color w:val="808080" w:themeColor="background1" w:themeShade="80"/>
              </w:rPr>
              <w:t xml:space="preserve">Web of </w:t>
            </w:r>
            <w:proofErr w:type="spellStart"/>
            <w:r w:rsidRPr="00305B60">
              <w:rPr>
                <w:rFonts w:cs="Times New Roman"/>
                <w:color w:val="808080" w:themeColor="background1" w:themeShade="80"/>
              </w:rPr>
              <w:t>Science</w:t>
            </w:r>
            <w:proofErr w:type="spellEnd"/>
          </w:p>
        </w:tc>
        <w:tc>
          <w:tcPr>
            <w:tcW w:w="993" w:type="dxa"/>
          </w:tcPr>
          <w:p w14:paraId="1B59B430" w14:textId="77777777" w:rsidR="0094139C" w:rsidRPr="00305B60" w:rsidRDefault="0094139C" w:rsidP="00D80C50">
            <w:pPr>
              <w:ind w:firstLine="0"/>
              <w:jc w:val="center"/>
              <w:rPr>
                <w:rFonts w:cs="Times New Roman"/>
                <w:color w:val="808080" w:themeColor="background1" w:themeShade="80"/>
              </w:rPr>
            </w:pPr>
            <w:proofErr w:type="spellStart"/>
            <w:r w:rsidRPr="00305B60">
              <w:rPr>
                <w:rFonts w:cs="Times New Roman"/>
                <w:color w:val="808080" w:themeColor="background1" w:themeShade="80"/>
              </w:rPr>
              <w:t>Scopus</w:t>
            </w:r>
            <w:proofErr w:type="spellEnd"/>
          </w:p>
        </w:tc>
        <w:tc>
          <w:tcPr>
            <w:tcW w:w="850" w:type="dxa"/>
          </w:tcPr>
          <w:p w14:paraId="5B624983" w14:textId="77777777" w:rsidR="0094139C" w:rsidRPr="00305B60" w:rsidRDefault="0094139C" w:rsidP="00D80C50">
            <w:pPr>
              <w:ind w:firstLine="0"/>
              <w:jc w:val="center"/>
              <w:rPr>
                <w:rFonts w:cs="Times New Roman"/>
                <w:color w:val="808080" w:themeColor="background1" w:themeShade="80"/>
              </w:rPr>
            </w:pPr>
            <w:r w:rsidRPr="00305B60">
              <w:rPr>
                <w:rFonts w:cs="Times New Roman"/>
                <w:color w:val="808080" w:themeColor="background1" w:themeShade="80"/>
              </w:rPr>
              <w:t>ACM</w:t>
            </w:r>
          </w:p>
        </w:tc>
        <w:tc>
          <w:tcPr>
            <w:tcW w:w="709" w:type="dxa"/>
          </w:tcPr>
          <w:p w14:paraId="64AB09A5" w14:textId="77777777" w:rsidR="0094139C" w:rsidRPr="00305B60" w:rsidRDefault="0094139C" w:rsidP="00D80C50">
            <w:pPr>
              <w:ind w:firstLine="0"/>
              <w:rPr>
                <w:rFonts w:cs="Times New Roman"/>
                <w:color w:val="808080" w:themeColor="background1" w:themeShade="80"/>
              </w:rPr>
            </w:pPr>
            <w:r w:rsidRPr="00305B60">
              <w:rPr>
                <w:rFonts w:cs="Times New Roman"/>
                <w:color w:val="808080" w:themeColor="background1" w:themeShade="80"/>
              </w:rPr>
              <w:t>IEEE</w:t>
            </w:r>
          </w:p>
        </w:tc>
        <w:tc>
          <w:tcPr>
            <w:tcW w:w="1008" w:type="dxa"/>
          </w:tcPr>
          <w:p w14:paraId="11560BA4" w14:textId="77777777" w:rsidR="0094139C" w:rsidRPr="00305B60" w:rsidRDefault="0094139C" w:rsidP="00D80C50">
            <w:pPr>
              <w:ind w:firstLine="0"/>
              <w:jc w:val="center"/>
              <w:rPr>
                <w:rFonts w:cs="Times New Roman"/>
                <w:color w:val="808080" w:themeColor="background1" w:themeShade="80"/>
              </w:rPr>
            </w:pPr>
            <w:proofErr w:type="spellStart"/>
            <w:r w:rsidRPr="00305B60">
              <w:rPr>
                <w:rFonts w:cs="Times New Roman"/>
                <w:color w:val="808080" w:themeColor="background1" w:themeShade="80"/>
              </w:rPr>
              <w:t>Science</w:t>
            </w:r>
            <w:proofErr w:type="spellEnd"/>
          </w:p>
          <w:p w14:paraId="109DDDBB" w14:textId="13ED4AAA" w:rsidR="0094139C" w:rsidRPr="00305B60" w:rsidRDefault="0094139C" w:rsidP="00D80C50">
            <w:pPr>
              <w:ind w:firstLine="0"/>
              <w:jc w:val="center"/>
              <w:rPr>
                <w:rFonts w:cs="Times New Roman"/>
                <w:color w:val="808080" w:themeColor="background1" w:themeShade="80"/>
              </w:rPr>
            </w:pPr>
            <w:r w:rsidRPr="00305B60">
              <w:rPr>
                <w:rFonts w:cs="Times New Roman"/>
                <w:color w:val="808080" w:themeColor="background1" w:themeShade="80"/>
              </w:rPr>
              <w:t>Direct</w:t>
            </w:r>
          </w:p>
        </w:tc>
      </w:tr>
      <w:tr w:rsidR="0094139C" w:rsidRPr="00305B60" w14:paraId="7AF8A778" w14:textId="77777777" w:rsidTr="0094139C">
        <w:trPr>
          <w:jc w:val="center"/>
        </w:trPr>
        <w:tc>
          <w:tcPr>
            <w:tcW w:w="1980" w:type="dxa"/>
          </w:tcPr>
          <w:p w14:paraId="7E2EB6AF" w14:textId="0E995EF8" w:rsidR="0094139C" w:rsidRPr="00675014" w:rsidRDefault="0094139C" w:rsidP="00D80C50">
            <w:pPr>
              <w:ind w:firstLine="0"/>
              <w:jc w:val="center"/>
              <w:rPr>
                <w:rFonts w:cs="Times New Roman"/>
                <w:color w:val="808080" w:themeColor="background1" w:themeShade="80"/>
              </w:rPr>
            </w:pPr>
            <w:r>
              <w:rPr>
                <w:rFonts w:cs="Times New Roman"/>
                <w:color w:val="808080" w:themeColor="background1" w:themeShade="80"/>
              </w:rPr>
              <w:t>Estudios capturados</w:t>
            </w:r>
          </w:p>
        </w:tc>
        <w:tc>
          <w:tcPr>
            <w:tcW w:w="1417" w:type="dxa"/>
          </w:tcPr>
          <w:p w14:paraId="612364E3" w14:textId="77777777" w:rsidR="0094139C" w:rsidRPr="00675014" w:rsidRDefault="0094139C" w:rsidP="00D80C50">
            <w:pPr>
              <w:ind w:firstLine="0"/>
              <w:jc w:val="center"/>
              <w:rPr>
                <w:rFonts w:cs="Times New Roman"/>
                <w:color w:val="808080" w:themeColor="background1" w:themeShade="80"/>
              </w:rPr>
            </w:pPr>
            <w:r w:rsidRPr="00675014">
              <w:rPr>
                <w:rFonts w:cs="Times New Roman"/>
                <w:color w:val="808080" w:themeColor="background1" w:themeShade="80"/>
              </w:rPr>
              <w:t>10.100</w:t>
            </w:r>
          </w:p>
        </w:tc>
        <w:tc>
          <w:tcPr>
            <w:tcW w:w="993" w:type="dxa"/>
          </w:tcPr>
          <w:p w14:paraId="25E2487C" w14:textId="77777777" w:rsidR="0094139C" w:rsidRPr="00305B60" w:rsidRDefault="0094139C" w:rsidP="00D80C50">
            <w:pPr>
              <w:ind w:firstLine="0"/>
              <w:jc w:val="center"/>
              <w:rPr>
                <w:rFonts w:cs="Times New Roman"/>
                <w:color w:val="808080" w:themeColor="background1" w:themeShade="80"/>
              </w:rPr>
            </w:pPr>
            <w:r w:rsidRPr="00675014">
              <w:rPr>
                <w:rFonts w:cs="Times New Roman"/>
                <w:color w:val="808080" w:themeColor="background1" w:themeShade="80"/>
              </w:rPr>
              <w:t>51</w:t>
            </w:r>
          </w:p>
        </w:tc>
        <w:tc>
          <w:tcPr>
            <w:tcW w:w="850" w:type="dxa"/>
          </w:tcPr>
          <w:p w14:paraId="750385B9" w14:textId="77777777" w:rsidR="0094139C" w:rsidRPr="00675014" w:rsidRDefault="0094139C" w:rsidP="00D80C50">
            <w:pPr>
              <w:ind w:firstLine="0"/>
              <w:jc w:val="center"/>
              <w:rPr>
                <w:rFonts w:cs="Times New Roman"/>
                <w:color w:val="808080" w:themeColor="background1" w:themeShade="80"/>
              </w:rPr>
            </w:pPr>
          </w:p>
        </w:tc>
        <w:tc>
          <w:tcPr>
            <w:tcW w:w="709" w:type="dxa"/>
          </w:tcPr>
          <w:p w14:paraId="232E11C1" w14:textId="77777777" w:rsidR="0094139C" w:rsidRPr="00305B60" w:rsidRDefault="0094139C" w:rsidP="00D80C50">
            <w:pPr>
              <w:ind w:firstLine="0"/>
              <w:jc w:val="center"/>
              <w:rPr>
                <w:rFonts w:cs="Times New Roman"/>
                <w:color w:val="808080" w:themeColor="background1" w:themeShade="80"/>
              </w:rPr>
            </w:pPr>
          </w:p>
        </w:tc>
        <w:tc>
          <w:tcPr>
            <w:tcW w:w="1008" w:type="dxa"/>
          </w:tcPr>
          <w:p w14:paraId="396BE338" w14:textId="77777777" w:rsidR="0094139C" w:rsidRPr="00305B60" w:rsidRDefault="0094139C" w:rsidP="00D80C50">
            <w:pPr>
              <w:ind w:firstLine="0"/>
              <w:jc w:val="center"/>
              <w:rPr>
                <w:rFonts w:cs="Times New Roman"/>
                <w:color w:val="808080" w:themeColor="background1" w:themeShade="80"/>
              </w:rPr>
            </w:pPr>
          </w:p>
        </w:tc>
      </w:tr>
      <w:tr w:rsidR="0094139C" w:rsidRPr="00305B60" w14:paraId="6EF2313D" w14:textId="77777777" w:rsidTr="0094139C">
        <w:trPr>
          <w:jc w:val="center"/>
        </w:trPr>
        <w:tc>
          <w:tcPr>
            <w:tcW w:w="1980" w:type="dxa"/>
          </w:tcPr>
          <w:p w14:paraId="303D956A" w14:textId="40CAFC6F" w:rsidR="0094139C" w:rsidRPr="00675014" w:rsidRDefault="0094139C" w:rsidP="00D80C50">
            <w:pPr>
              <w:ind w:firstLine="0"/>
              <w:jc w:val="center"/>
              <w:rPr>
                <w:rFonts w:cs="Times New Roman"/>
                <w:color w:val="808080" w:themeColor="background1" w:themeShade="80"/>
              </w:rPr>
            </w:pPr>
            <w:r>
              <w:rPr>
                <w:rFonts w:cs="Times New Roman"/>
                <w:color w:val="808080" w:themeColor="background1" w:themeShade="80"/>
              </w:rPr>
              <w:t>Estudios seleccionados</w:t>
            </w:r>
          </w:p>
        </w:tc>
        <w:tc>
          <w:tcPr>
            <w:tcW w:w="1417" w:type="dxa"/>
          </w:tcPr>
          <w:p w14:paraId="4599CFDC" w14:textId="77777777" w:rsidR="0094139C" w:rsidRPr="00675014" w:rsidRDefault="0094139C" w:rsidP="00D80C50">
            <w:pPr>
              <w:ind w:firstLine="0"/>
              <w:jc w:val="center"/>
              <w:rPr>
                <w:rFonts w:cs="Times New Roman"/>
                <w:color w:val="808080" w:themeColor="background1" w:themeShade="80"/>
              </w:rPr>
            </w:pPr>
            <w:r w:rsidRPr="00675014">
              <w:rPr>
                <w:rFonts w:cs="Times New Roman"/>
                <w:color w:val="808080" w:themeColor="background1" w:themeShade="80"/>
              </w:rPr>
              <w:t>33.500</w:t>
            </w:r>
          </w:p>
        </w:tc>
        <w:tc>
          <w:tcPr>
            <w:tcW w:w="993" w:type="dxa"/>
          </w:tcPr>
          <w:p w14:paraId="38C80849" w14:textId="77777777" w:rsidR="0094139C" w:rsidRPr="00305B60" w:rsidRDefault="0094139C" w:rsidP="00D80C50">
            <w:pPr>
              <w:ind w:firstLine="0"/>
              <w:jc w:val="center"/>
              <w:rPr>
                <w:rFonts w:cs="Times New Roman"/>
                <w:color w:val="808080" w:themeColor="background1" w:themeShade="80"/>
              </w:rPr>
            </w:pPr>
            <w:r w:rsidRPr="00675014">
              <w:rPr>
                <w:rFonts w:cs="Times New Roman"/>
                <w:color w:val="808080" w:themeColor="background1" w:themeShade="80"/>
              </w:rPr>
              <w:t>2</w:t>
            </w:r>
          </w:p>
        </w:tc>
        <w:tc>
          <w:tcPr>
            <w:tcW w:w="850" w:type="dxa"/>
          </w:tcPr>
          <w:p w14:paraId="6CF2986E" w14:textId="77777777" w:rsidR="0094139C" w:rsidRPr="00675014" w:rsidRDefault="0094139C" w:rsidP="00D80C50">
            <w:pPr>
              <w:ind w:firstLine="0"/>
              <w:jc w:val="center"/>
              <w:rPr>
                <w:rFonts w:cs="Times New Roman"/>
                <w:color w:val="808080" w:themeColor="background1" w:themeShade="80"/>
              </w:rPr>
            </w:pPr>
          </w:p>
        </w:tc>
        <w:tc>
          <w:tcPr>
            <w:tcW w:w="709" w:type="dxa"/>
          </w:tcPr>
          <w:p w14:paraId="31CEB1D7" w14:textId="77777777" w:rsidR="0094139C" w:rsidRPr="00305B60" w:rsidRDefault="0094139C" w:rsidP="00D80C50">
            <w:pPr>
              <w:ind w:firstLine="0"/>
              <w:jc w:val="center"/>
              <w:rPr>
                <w:rFonts w:cs="Times New Roman"/>
                <w:color w:val="808080" w:themeColor="background1" w:themeShade="80"/>
              </w:rPr>
            </w:pPr>
          </w:p>
        </w:tc>
        <w:tc>
          <w:tcPr>
            <w:tcW w:w="1008" w:type="dxa"/>
          </w:tcPr>
          <w:p w14:paraId="618964F0" w14:textId="77777777" w:rsidR="0094139C" w:rsidRPr="00305B60" w:rsidRDefault="0094139C" w:rsidP="00D80C50">
            <w:pPr>
              <w:ind w:firstLine="0"/>
              <w:jc w:val="center"/>
              <w:rPr>
                <w:rFonts w:cs="Times New Roman"/>
                <w:color w:val="808080" w:themeColor="background1" w:themeShade="80"/>
              </w:rPr>
            </w:pPr>
          </w:p>
        </w:tc>
      </w:tr>
    </w:tbl>
    <w:p w14:paraId="059E52BD" w14:textId="77777777" w:rsidR="0094139C" w:rsidRPr="00305B60" w:rsidRDefault="0094139C" w:rsidP="007045ED">
      <w:pPr>
        <w:rPr>
          <w:color w:val="808080" w:themeColor="background1" w:themeShade="80"/>
          <w:lang w:val="es-CO"/>
        </w:rPr>
      </w:pPr>
    </w:p>
    <w:p w14:paraId="3D4C1528" w14:textId="21C3ED5B" w:rsidR="0094139C" w:rsidRDefault="0094139C" w:rsidP="007045ED">
      <w:pPr>
        <w:rPr>
          <w:color w:val="808080" w:themeColor="background1" w:themeShade="80"/>
          <w:lang w:val="es-CO"/>
        </w:rPr>
      </w:pPr>
      <w:r w:rsidRPr="00305B60">
        <w:rPr>
          <w:color w:val="808080" w:themeColor="background1" w:themeShade="80"/>
          <w:lang w:val="es-CO"/>
        </w:rPr>
        <w:t>También puede utilizar un esquema donde muestre tanto el proceso con la cantidad de estudios filtrados. Tenga en cuenta que debe quedar claro el proceso de selección realizado y la cantidad de estudios capturados y seleccionados.</w:t>
      </w:r>
    </w:p>
    <w:p w14:paraId="501BE3E2" w14:textId="77777777" w:rsidR="003E23DC" w:rsidRDefault="003E23DC" w:rsidP="007045ED">
      <w:pPr>
        <w:rPr>
          <w:color w:val="808080" w:themeColor="background1" w:themeShade="80"/>
          <w:lang w:val="es-CO"/>
        </w:rPr>
      </w:pPr>
    </w:p>
    <w:p w14:paraId="07A67DD2" w14:textId="439627CF" w:rsidR="003E23DC" w:rsidRPr="00991B63" w:rsidRDefault="003E23DC" w:rsidP="003E23DC">
      <w:pPr>
        <w:rPr>
          <w:color w:val="BFBFBF" w:themeColor="background1" w:themeShade="BF"/>
          <w:lang w:val="es-CO"/>
        </w:rPr>
      </w:pPr>
      <w:r w:rsidRPr="00B406BF">
        <w:rPr>
          <w:b/>
          <w:bCs/>
          <w:color w:val="BFBFBF" w:themeColor="background1" w:themeShade="BF"/>
          <w:u w:val="single"/>
          <w:lang w:val="es-CO"/>
        </w:rPr>
        <w:lastRenderedPageBreak/>
        <w:t>Tarea 1</w:t>
      </w:r>
      <w:r>
        <w:rPr>
          <w:b/>
          <w:bCs/>
          <w:color w:val="BFBFBF" w:themeColor="background1" w:themeShade="BF"/>
          <w:u w:val="single"/>
          <w:lang w:val="es-CO"/>
        </w:rPr>
        <w:t xml:space="preserve">. </w:t>
      </w:r>
      <w:r>
        <w:rPr>
          <w:color w:val="BFBFBF" w:themeColor="background1" w:themeShade="BF"/>
          <w:lang w:val="es-CO"/>
        </w:rPr>
        <w:t xml:space="preserve">Se espera que en esta sección incluya una tabla como la </w:t>
      </w:r>
      <w:r w:rsidRPr="00991B63">
        <w:rPr>
          <w:color w:val="BFBFBF" w:themeColor="background1" w:themeShade="BF"/>
          <w:lang w:val="es-CO"/>
        </w:rPr>
        <w:t xml:space="preserve">Tabla </w:t>
      </w:r>
      <w:r>
        <w:rPr>
          <w:color w:val="BFBFBF" w:themeColor="background1" w:themeShade="BF"/>
          <w:lang w:val="es-CO"/>
        </w:rPr>
        <w:t xml:space="preserve">5 </w:t>
      </w:r>
      <w:r w:rsidRPr="00991B63">
        <w:rPr>
          <w:color w:val="BFBFBF" w:themeColor="background1" w:themeShade="BF"/>
          <w:lang w:val="es-CO"/>
        </w:rPr>
        <w:t>que relacion</w:t>
      </w:r>
      <w:r>
        <w:rPr>
          <w:color w:val="BFBFBF" w:themeColor="background1" w:themeShade="BF"/>
          <w:lang w:val="es-CO"/>
        </w:rPr>
        <w:t>e</w:t>
      </w:r>
      <w:r w:rsidRPr="00991B63">
        <w:rPr>
          <w:color w:val="BFBFBF" w:themeColor="background1" w:themeShade="BF"/>
          <w:lang w:val="es-CO"/>
        </w:rPr>
        <w:t xml:space="preserve"> los estudios</w:t>
      </w:r>
      <w:r>
        <w:rPr>
          <w:color w:val="BFBFBF" w:themeColor="background1" w:themeShade="BF"/>
          <w:lang w:val="es-CO"/>
        </w:rPr>
        <w:t xml:space="preserve"> filtrados, que es la primera parte del Laboratorio 2. Esta tabla puede ser construida en Excel para su fácil gestión.</w:t>
      </w:r>
    </w:p>
    <w:p w14:paraId="1935876E" w14:textId="77777777" w:rsidR="003E23DC" w:rsidRDefault="003E23DC" w:rsidP="003E23DC">
      <w:pPr>
        <w:pStyle w:val="Prrafodelista"/>
        <w:rPr>
          <w:color w:val="BFBFBF" w:themeColor="background1" w:themeShade="BF"/>
          <w:lang w:val="es-CO"/>
        </w:rPr>
      </w:pPr>
    </w:p>
    <w:p w14:paraId="35994BE5" w14:textId="02912A42" w:rsidR="003E23DC" w:rsidRPr="005E22B2" w:rsidRDefault="003E23DC" w:rsidP="003E23DC">
      <w:pPr>
        <w:ind w:firstLine="0"/>
        <w:rPr>
          <w:color w:val="BFBFBF" w:themeColor="background1" w:themeShade="BF"/>
          <w:lang w:val="es-CO"/>
        </w:rPr>
      </w:pPr>
      <w:r>
        <w:rPr>
          <w:color w:val="BFBFBF" w:themeColor="background1" w:themeShade="BF"/>
          <w:lang w:val="es-CO"/>
        </w:rPr>
        <w:t>Tabla 5. Relación de estudios seleccionados.</w:t>
      </w:r>
    </w:p>
    <w:tbl>
      <w:tblPr>
        <w:tblStyle w:val="Tablaconcuadrcula"/>
        <w:tblW w:w="7088" w:type="dxa"/>
        <w:tblInd w:w="-5" w:type="dxa"/>
        <w:tblLayout w:type="fixed"/>
        <w:tblLook w:val="04A0" w:firstRow="1" w:lastRow="0" w:firstColumn="1" w:lastColumn="0" w:noHBand="0" w:noVBand="1"/>
      </w:tblPr>
      <w:tblGrid>
        <w:gridCol w:w="559"/>
        <w:gridCol w:w="3132"/>
        <w:gridCol w:w="987"/>
        <w:gridCol w:w="2410"/>
      </w:tblGrid>
      <w:tr w:rsidR="003E23DC" w:rsidRPr="00991B63" w14:paraId="105433E6" w14:textId="77777777" w:rsidTr="00BD0853">
        <w:trPr>
          <w:trHeight w:val="252"/>
        </w:trPr>
        <w:tc>
          <w:tcPr>
            <w:tcW w:w="559" w:type="dxa"/>
          </w:tcPr>
          <w:p w14:paraId="55016E3A" w14:textId="77777777" w:rsidR="003E23DC" w:rsidRPr="00991B63" w:rsidRDefault="003E23DC" w:rsidP="00BD0853">
            <w:pPr>
              <w:ind w:firstLine="0"/>
              <w:rPr>
                <w:rFonts w:cs="Times New Roman"/>
                <w:b/>
                <w:color w:val="BFBFBF" w:themeColor="background1" w:themeShade="BF"/>
              </w:rPr>
            </w:pPr>
            <w:proofErr w:type="spellStart"/>
            <w:r w:rsidRPr="00991B63">
              <w:rPr>
                <w:rFonts w:cs="Times New Roman"/>
                <w:b/>
                <w:color w:val="BFBFBF" w:themeColor="background1" w:themeShade="BF"/>
                <w:sz w:val="18"/>
              </w:rPr>
              <w:t>Nro</w:t>
            </w:r>
            <w:proofErr w:type="spellEnd"/>
          </w:p>
        </w:tc>
        <w:tc>
          <w:tcPr>
            <w:tcW w:w="3132" w:type="dxa"/>
          </w:tcPr>
          <w:p w14:paraId="32EE7F56" w14:textId="77777777" w:rsidR="003E23DC" w:rsidRPr="00991B63" w:rsidRDefault="003E23DC" w:rsidP="00BD0853">
            <w:pPr>
              <w:jc w:val="center"/>
              <w:rPr>
                <w:rFonts w:cs="Times New Roman"/>
                <w:b/>
                <w:color w:val="BFBFBF" w:themeColor="background1" w:themeShade="BF"/>
              </w:rPr>
            </w:pPr>
            <w:r w:rsidRPr="00991B63">
              <w:rPr>
                <w:rFonts w:cs="Times New Roman"/>
                <w:b/>
                <w:color w:val="BFBFBF" w:themeColor="background1" w:themeShade="BF"/>
              </w:rPr>
              <w:t>Titulo Artículo</w:t>
            </w:r>
          </w:p>
        </w:tc>
        <w:tc>
          <w:tcPr>
            <w:tcW w:w="987" w:type="dxa"/>
          </w:tcPr>
          <w:p w14:paraId="0297DF09" w14:textId="77777777" w:rsidR="003E23DC" w:rsidRPr="00991B63" w:rsidRDefault="003E23DC" w:rsidP="00BD0853">
            <w:pPr>
              <w:jc w:val="center"/>
              <w:rPr>
                <w:b/>
                <w:color w:val="BFBFBF" w:themeColor="background1" w:themeShade="BF"/>
              </w:rPr>
            </w:pPr>
            <w:r w:rsidRPr="00991B63">
              <w:rPr>
                <w:b/>
                <w:color w:val="BFBFBF" w:themeColor="background1" w:themeShade="BF"/>
              </w:rPr>
              <w:t>Año</w:t>
            </w:r>
          </w:p>
        </w:tc>
        <w:tc>
          <w:tcPr>
            <w:tcW w:w="2410" w:type="dxa"/>
          </w:tcPr>
          <w:p w14:paraId="1754191D" w14:textId="77777777" w:rsidR="003E23DC" w:rsidRPr="00991B63" w:rsidRDefault="003E23DC" w:rsidP="00BD0853">
            <w:pPr>
              <w:jc w:val="center"/>
              <w:rPr>
                <w:rFonts w:cs="Times New Roman"/>
                <w:b/>
                <w:color w:val="BFBFBF" w:themeColor="background1" w:themeShade="BF"/>
              </w:rPr>
            </w:pPr>
            <w:r w:rsidRPr="00991B63">
              <w:rPr>
                <w:rFonts w:cs="Times New Roman"/>
                <w:b/>
                <w:color w:val="BFBFBF" w:themeColor="background1" w:themeShade="BF"/>
              </w:rPr>
              <w:t>Autores</w:t>
            </w:r>
          </w:p>
        </w:tc>
      </w:tr>
      <w:tr w:rsidR="003E23DC" w:rsidRPr="0069789C" w14:paraId="247B14BE" w14:textId="77777777" w:rsidTr="00BD0853">
        <w:trPr>
          <w:trHeight w:val="252"/>
        </w:trPr>
        <w:tc>
          <w:tcPr>
            <w:tcW w:w="559" w:type="dxa"/>
          </w:tcPr>
          <w:p w14:paraId="0957B82E"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1</w:t>
            </w:r>
          </w:p>
        </w:tc>
        <w:tc>
          <w:tcPr>
            <w:tcW w:w="3132" w:type="dxa"/>
          </w:tcPr>
          <w:p w14:paraId="054163FA" w14:textId="77777777" w:rsidR="003E23DC" w:rsidRPr="00991B63" w:rsidRDefault="003E23DC" w:rsidP="00BD0853">
            <w:pPr>
              <w:ind w:firstLine="0"/>
              <w:rPr>
                <w:rFonts w:cs="Times New Roman"/>
                <w:color w:val="BFBFBF" w:themeColor="background1" w:themeShade="BF"/>
                <w:lang w:val="en-US"/>
              </w:rPr>
            </w:pPr>
          </w:p>
        </w:tc>
        <w:tc>
          <w:tcPr>
            <w:tcW w:w="987" w:type="dxa"/>
          </w:tcPr>
          <w:p w14:paraId="38A52831" w14:textId="77777777" w:rsidR="003E23DC" w:rsidRPr="00991B63" w:rsidRDefault="003E23DC" w:rsidP="00BD0853">
            <w:pPr>
              <w:ind w:firstLine="0"/>
              <w:rPr>
                <w:color w:val="BFBFBF" w:themeColor="background1" w:themeShade="BF"/>
              </w:rPr>
            </w:pPr>
          </w:p>
        </w:tc>
        <w:tc>
          <w:tcPr>
            <w:tcW w:w="2410" w:type="dxa"/>
          </w:tcPr>
          <w:p w14:paraId="3303A662"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En esta columna incluir la referencia del artículo para poder generar la bibliografía.</w:t>
            </w:r>
          </w:p>
          <w:p w14:paraId="2E12DB7D" w14:textId="77777777" w:rsidR="003E23DC" w:rsidRPr="00991B63" w:rsidRDefault="003E23DC" w:rsidP="00BD0853">
            <w:pPr>
              <w:ind w:firstLine="0"/>
              <w:rPr>
                <w:rFonts w:cs="Times New Roman"/>
                <w:color w:val="BFBFBF" w:themeColor="background1" w:themeShade="BF"/>
              </w:rPr>
            </w:pPr>
          </w:p>
        </w:tc>
      </w:tr>
      <w:tr w:rsidR="003E23DC" w:rsidRPr="00991B63" w14:paraId="6ACB6A9E" w14:textId="77777777" w:rsidTr="00BD0853">
        <w:trPr>
          <w:trHeight w:val="252"/>
        </w:trPr>
        <w:tc>
          <w:tcPr>
            <w:tcW w:w="559" w:type="dxa"/>
          </w:tcPr>
          <w:p w14:paraId="20D777B2"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2</w:t>
            </w:r>
          </w:p>
        </w:tc>
        <w:tc>
          <w:tcPr>
            <w:tcW w:w="3132" w:type="dxa"/>
          </w:tcPr>
          <w:p w14:paraId="0517A3C3" w14:textId="77777777" w:rsidR="003E23DC" w:rsidRPr="00991B63" w:rsidRDefault="003E23DC" w:rsidP="00BD0853">
            <w:pPr>
              <w:ind w:firstLine="0"/>
              <w:rPr>
                <w:rFonts w:cs="Times New Roman"/>
                <w:color w:val="BFBFBF" w:themeColor="background1" w:themeShade="BF"/>
                <w:lang w:val="en-US"/>
              </w:rPr>
            </w:pPr>
          </w:p>
        </w:tc>
        <w:tc>
          <w:tcPr>
            <w:tcW w:w="987" w:type="dxa"/>
          </w:tcPr>
          <w:p w14:paraId="76F216E0" w14:textId="77777777" w:rsidR="003E23DC" w:rsidRPr="00991B63" w:rsidRDefault="003E23DC" w:rsidP="00BD0853">
            <w:pPr>
              <w:ind w:firstLine="0"/>
              <w:rPr>
                <w:color w:val="BFBFBF" w:themeColor="background1" w:themeShade="BF"/>
              </w:rPr>
            </w:pPr>
          </w:p>
        </w:tc>
        <w:tc>
          <w:tcPr>
            <w:tcW w:w="2410" w:type="dxa"/>
          </w:tcPr>
          <w:p w14:paraId="40648191" w14:textId="77777777" w:rsidR="003E23DC" w:rsidRPr="00991B63" w:rsidRDefault="003E23DC" w:rsidP="00BD0853">
            <w:pPr>
              <w:ind w:firstLine="0"/>
              <w:rPr>
                <w:rFonts w:cs="Times New Roman"/>
                <w:color w:val="BFBFBF" w:themeColor="background1" w:themeShade="BF"/>
                <w:lang w:val="en-US"/>
              </w:rPr>
            </w:pPr>
            <w:r w:rsidRPr="00991B63">
              <w:rPr>
                <w:color w:val="BFBFBF" w:themeColor="background1" w:themeShade="BF"/>
              </w:rPr>
              <w:fldChar w:fldCharType="begin" w:fldLock="1"/>
            </w:r>
            <w:r w:rsidRPr="00991B63">
              <w:rPr>
                <w:rFonts w:cs="Times New Roman"/>
                <w:color w:val="BFBFBF" w:themeColor="background1" w:themeShade="BF"/>
                <w:lang w:val="en-US"/>
              </w:rPr>
              <w:instrText>ADDIN CSL_CITATION {"citationItems":[{"id":"ITEM-1","itemData":{"author":[{"dropping-particle":"","family":"Deterding","given":"S","non-dropping-particle":"","parse-names":false,"suffix":""},{"dropping-particle":"","family":"Dixon","given":"D","non-dropping-particle":"","parse-names":false,"suffix":""},{"dropping-particle":"","family":"Khaled","given":"R","non-dropping-particle":"","parse-names":false,"suffix":""},{"dropping-particle":"","family":"Nacke","given":"L","non-dropping-particle":"","parse-names":false,"suffix":""}],"container-title":"Proceedings of the 15th","id":"ITEM-1","issued":{"date-parts":[["2011"]]},"title":"From game design elements to gamefulness: defining gamification","type":"article-journal"},"uris":["http://www.mendeley.com/documents/?uuid=2ca05218-033c-3e8a-8424-d1ecb7697bdd"]}],"mendeley":{"formattedCitation":"(Deterding et al., 2011)","plainTextFormattedCitation":"(Deterding et al., 2011)"},"properties":{"noteIndex":0},"schema":"https://github.com/citation-style-language/schema/raw/master/csl-citation.json"}</w:instrText>
            </w:r>
            <w:r w:rsidRPr="00991B63">
              <w:rPr>
                <w:color w:val="BFBFBF" w:themeColor="background1" w:themeShade="BF"/>
              </w:rPr>
              <w:fldChar w:fldCharType="separate"/>
            </w:r>
            <w:r w:rsidRPr="00991B63">
              <w:rPr>
                <w:rFonts w:cs="Times New Roman"/>
                <w:noProof/>
                <w:color w:val="BFBFBF" w:themeColor="background1" w:themeShade="BF"/>
                <w:lang w:val="en-US"/>
              </w:rPr>
              <w:t>(Deterding et al., 2011)</w:t>
            </w:r>
            <w:r w:rsidRPr="00991B63">
              <w:rPr>
                <w:color w:val="BFBFBF" w:themeColor="background1" w:themeShade="BF"/>
              </w:rPr>
              <w:fldChar w:fldCharType="end"/>
            </w:r>
          </w:p>
        </w:tc>
      </w:tr>
      <w:tr w:rsidR="003E23DC" w:rsidRPr="00991B63" w14:paraId="50A1914C" w14:textId="77777777" w:rsidTr="00BD0853">
        <w:trPr>
          <w:trHeight w:val="252"/>
        </w:trPr>
        <w:tc>
          <w:tcPr>
            <w:tcW w:w="559" w:type="dxa"/>
          </w:tcPr>
          <w:p w14:paraId="18C63287" w14:textId="77777777" w:rsidR="003E23DC" w:rsidRPr="00991B63" w:rsidRDefault="003E23DC" w:rsidP="00BD0853">
            <w:pPr>
              <w:ind w:firstLine="0"/>
              <w:rPr>
                <w:rFonts w:cs="Times New Roman"/>
                <w:color w:val="BFBFBF" w:themeColor="background1" w:themeShade="BF"/>
              </w:rPr>
            </w:pPr>
            <w:r w:rsidRPr="00991B63">
              <w:rPr>
                <w:rFonts w:cs="Times New Roman"/>
                <w:color w:val="BFBFBF" w:themeColor="background1" w:themeShade="BF"/>
              </w:rPr>
              <w:t>3</w:t>
            </w:r>
          </w:p>
        </w:tc>
        <w:tc>
          <w:tcPr>
            <w:tcW w:w="3132" w:type="dxa"/>
          </w:tcPr>
          <w:p w14:paraId="068D13BA" w14:textId="77777777" w:rsidR="003E23DC" w:rsidRPr="00991B63" w:rsidRDefault="003E23DC" w:rsidP="00BD0853">
            <w:pPr>
              <w:ind w:firstLine="0"/>
              <w:rPr>
                <w:rFonts w:cs="Times New Roman"/>
                <w:color w:val="BFBFBF" w:themeColor="background1" w:themeShade="BF"/>
                <w:lang w:val="en-US"/>
              </w:rPr>
            </w:pPr>
          </w:p>
        </w:tc>
        <w:tc>
          <w:tcPr>
            <w:tcW w:w="987" w:type="dxa"/>
          </w:tcPr>
          <w:p w14:paraId="6D3A8043" w14:textId="77777777" w:rsidR="003E23DC" w:rsidRPr="00991B63" w:rsidRDefault="003E23DC" w:rsidP="00BD0853">
            <w:pPr>
              <w:ind w:firstLine="0"/>
              <w:rPr>
                <w:color w:val="BFBFBF" w:themeColor="background1" w:themeShade="BF"/>
              </w:rPr>
            </w:pPr>
          </w:p>
        </w:tc>
        <w:tc>
          <w:tcPr>
            <w:tcW w:w="2410" w:type="dxa"/>
          </w:tcPr>
          <w:p w14:paraId="7857854B" w14:textId="77777777" w:rsidR="003E23DC" w:rsidRPr="00991B63" w:rsidRDefault="003E23DC" w:rsidP="00BD0853">
            <w:pPr>
              <w:ind w:firstLine="0"/>
              <w:rPr>
                <w:rFonts w:cs="Times New Roman"/>
                <w:color w:val="BFBFBF" w:themeColor="background1" w:themeShade="BF"/>
              </w:rPr>
            </w:pPr>
          </w:p>
        </w:tc>
      </w:tr>
    </w:tbl>
    <w:p w14:paraId="4404CFD9" w14:textId="77777777" w:rsidR="003E23DC" w:rsidRPr="00305B60" w:rsidRDefault="003E23DC" w:rsidP="007045ED">
      <w:pPr>
        <w:rPr>
          <w:color w:val="808080" w:themeColor="background1" w:themeShade="80"/>
          <w:lang w:val="es-CO"/>
        </w:rPr>
      </w:pPr>
    </w:p>
    <w:p w14:paraId="4AB4507C" w14:textId="09FEFB5F" w:rsidR="00661F43" w:rsidRPr="00991B63" w:rsidRDefault="00661F4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t>Referencias</w:t>
      </w:r>
    </w:p>
    <w:p w14:paraId="18CE8D49" w14:textId="4C8CFB9C" w:rsidR="009B02A0" w:rsidRPr="00991B63" w:rsidRDefault="009B02A0" w:rsidP="009B02A0">
      <w:pPr>
        <w:rPr>
          <w:color w:val="BFBFBF" w:themeColor="background1" w:themeShade="BF"/>
          <w:lang w:val="es-CO"/>
        </w:rPr>
      </w:pPr>
      <w:r w:rsidRPr="00991B63">
        <w:rPr>
          <w:color w:val="BFBFBF" w:themeColor="background1" w:themeShade="BF"/>
          <w:lang w:val="es-CO"/>
        </w:rPr>
        <w:t>Incluir las referencias de los artículos seleccionados en formato APA (Haciendo uso del gestor bibliográfico Mendeley).</w:t>
      </w:r>
    </w:p>
    <w:p w14:paraId="74C13DCD" w14:textId="7E77108A" w:rsidR="00813D10" w:rsidRPr="00991B63" w:rsidRDefault="00661F43" w:rsidP="00813D10">
      <w:pPr>
        <w:widowControl w:val="0"/>
        <w:spacing w:before="100" w:after="100" w:line="240" w:lineRule="auto"/>
        <w:ind w:left="480" w:hanging="480"/>
        <w:rPr>
          <w:noProof/>
          <w:color w:val="BFBFBF" w:themeColor="background1" w:themeShade="BF"/>
          <w:sz w:val="18"/>
        </w:rPr>
      </w:pPr>
      <w:r w:rsidRPr="00991B63">
        <w:rPr>
          <w:rFonts w:eastAsiaTheme="minorEastAsia"/>
          <w:color w:val="BFBFBF" w:themeColor="background1" w:themeShade="BF"/>
          <w:szCs w:val="24"/>
          <w:lang w:eastAsia="es-CO"/>
        </w:rPr>
        <w:fldChar w:fldCharType="begin" w:fldLock="1"/>
      </w:r>
      <w:r w:rsidRPr="00991B63">
        <w:rPr>
          <w:color w:val="BFBFBF" w:themeColor="background1" w:themeShade="BF"/>
        </w:rPr>
        <w:instrText xml:space="preserve">ADDIN Mendeley Bibliography CSL_BIBLIOGRAPHY </w:instrText>
      </w:r>
      <w:r w:rsidRPr="00991B63">
        <w:rPr>
          <w:rFonts w:eastAsiaTheme="minorEastAsia"/>
          <w:color w:val="BFBFBF" w:themeColor="background1" w:themeShade="BF"/>
          <w:szCs w:val="24"/>
          <w:lang w:eastAsia="es-CO"/>
        </w:rPr>
        <w:fldChar w:fldCharType="separate"/>
      </w:r>
      <w:r w:rsidR="00813D10" w:rsidRPr="00991B63">
        <w:rPr>
          <w:noProof/>
          <w:color w:val="BFBFBF" w:themeColor="background1" w:themeShade="BF"/>
          <w:sz w:val="18"/>
          <w:szCs w:val="24"/>
        </w:rPr>
        <w:t xml:space="preserve">Deterding, S., Dixon, D., Khaled, R., &amp; Nacke, L. (2011). From game design elements to gamefulness: defining gamification. </w:t>
      </w:r>
      <w:r w:rsidR="00813D10" w:rsidRPr="00991B63">
        <w:rPr>
          <w:i/>
          <w:iCs/>
          <w:noProof/>
          <w:color w:val="BFBFBF" w:themeColor="background1" w:themeShade="BF"/>
          <w:sz w:val="18"/>
          <w:szCs w:val="24"/>
        </w:rPr>
        <w:t>Proceedings of the 15th</w:t>
      </w:r>
      <w:r w:rsidR="00813D10" w:rsidRPr="00991B63">
        <w:rPr>
          <w:noProof/>
          <w:color w:val="BFBFBF" w:themeColor="background1" w:themeShade="BF"/>
          <w:sz w:val="18"/>
          <w:szCs w:val="24"/>
        </w:rPr>
        <w:t>. http://dl.acm.org/citation.cfm?id=2181040</w:t>
      </w:r>
    </w:p>
    <w:p w14:paraId="36131390" w14:textId="0ADF2D14" w:rsidR="009B191D" w:rsidRPr="00EE160C" w:rsidRDefault="00661F43" w:rsidP="00F7709B">
      <w:pPr>
        <w:ind w:firstLine="0"/>
        <w:rPr>
          <w:color w:val="BFBFBF" w:themeColor="background1" w:themeShade="BF"/>
        </w:rPr>
      </w:pPr>
      <w:r w:rsidRPr="00991B63">
        <w:rPr>
          <w:color w:val="BFBFBF" w:themeColor="background1" w:themeShade="BF"/>
          <w:lang w:val="es-CO"/>
        </w:rPr>
        <w:fldChar w:fldCharType="end"/>
      </w:r>
    </w:p>
    <w:p w14:paraId="65D01AFB" w14:textId="3E0DE4E6" w:rsidR="00661F43" w:rsidRPr="00991B63" w:rsidRDefault="00661F4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t xml:space="preserve">Aspectos adicionales </w:t>
      </w:r>
      <w:r w:rsidR="00F931F6">
        <w:rPr>
          <w:color w:val="BFBFBF" w:themeColor="background1" w:themeShade="BF"/>
          <w:lang w:val="es-CO"/>
        </w:rPr>
        <w:t>de interés para la presentación del laboratorio</w:t>
      </w:r>
    </w:p>
    <w:p w14:paraId="6B152FE5" w14:textId="46E9E7FE" w:rsidR="00661F43" w:rsidRPr="00991B63" w:rsidRDefault="00661F43" w:rsidP="00661F43">
      <w:pPr>
        <w:pStyle w:val="heading2"/>
        <w:spacing w:before="0"/>
        <w:rPr>
          <w:color w:val="BFBFBF" w:themeColor="background1" w:themeShade="BF"/>
          <w:lang w:val="es-CO"/>
        </w:rPr>
      </w:pPr>
      <w:r w:rsidRPr="00991B63">
        <w:rPr>
          <w:color w:val="BFBFBF" w:themeColor="background1" w:themeShade="BF"/>
          <w:lang w:val="es-CO"/>
        </w:rPr>
        <w:t>Tablas</w:t>
      </w:r>
    </w:p>
    <w:p w14:paraId="196DCBC3" w14:textId="094C1915" w:rsidR="00661F43" w:rsidRPr="00BF3A93" w:rsidRDefault="00661F43" w:rsidP="00661F43">
      <w:pPr>
        <w:pStyle w:val="tablecaption"/>
        <w:rPr>
          <w:color w:val="BFBFBF" w:themeColor="background1" w:themeShade="BF"/>
          <w:lang w:val="es-CO"/>
        </w:rPr>
      </w:pPr>
      <w:r w:rsidRPr="00BF3A93">
        <w:rPr>
          <w:b/>
          <w:color w:val="BFBFBF" w:themeColor="background1" w:themeShade="BF"/>
          <w:lang w:val="es-CO"/>
        </w:rPr>
        <w:t xml:space="preserve">Table </w:t>
      </w:r>
      <w:r w:rsidRPr="00991B63">
        <w:rPr>
          <w:b/>
          <w:color w:val="BFBFBF" w:themeColor="background1" w:themeShade="BF"/>
        </w:rPr>
        <w:fldChar w:fldCharType="begin"/>
      </w:r>
      <w:r w:rsidRPr="00BF3A93">
        <w:rPr>
          <w:b/>
          <w:color w:val="BFBFBF" w:themeColor="background1" w:themeShade="BF"/>
          <w:lang w:val="es-CO"/>
        </w:rPr>
        <w:instrText xml:space="preserve"> SEQ "Table" \* MERGEFORMAT </w:instrText>
      </w:r>
      <w:r w:rsidRPr="00991B63">
        <w:rPr>
          <w:b/>
          <w:color w:val="BFBFBF" w:themeColor="background1" w:themeShade="BF"/>
        </w:rPr>
        <w:fldChar w:fldCharType="separate"/>
      </w:r>
      <w:r w:rsidRPr="00BF3A93">
        <w:rPr>
          <w:b/>
          <w:noProof/>
          <w:color w:val="BFBFBF" w:themeColor="background1" w:themeShade="BF"/>
          <w:lang w:val="es-CO"/>
        </w:rPr>
        <w:t>1</w:t>
      </w:r>
      <w:r w:rsidRPr="00991B63">
        <w:rPr>
          <w:b/>
          <w:color w:val="BFBFBF" w:themeColor="background1" w:themeShade="BF"/>
        </w:rPr>
        <w:fldChar w:fldCharType="end"/>
      </w:r>
      <w:r w:rsidRPr="00BF3A93">
        <w:rPr>
          <w:b/>
          <w:color w:val="BFBFBF" w:themeColor="background1" w:themeShade="BF"/>
          <w:lang w:val="es-CO"/>
        </w:rPr>
        <w:t>.</w:t>
      </w:r>
      <w:r w:rsidRPr="00BF3A93">
        <w:rPr>
          <w:color w:val="BFBFBF" w:themeColor="background1" w:themeShade="BF"/>
          <w:lang w:val="es-CO"/>
        </w:rPr>
        <w:t xml:space="preserve"> Nombre de la tabla ubicado en la parte superior</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991B63" w:rsidRPr="00991B63" w14:paraId="56E8CEF0" w14:textId="77777777" w:rsidTr="000243EF">
        <w:trPr>
          <w:jc w:val="center"/>
        </w:trPr>
        <w:tc>
          <w:tcPr>
            <w:tcW w:w="1664" w:type="dxa"/>
            <w:tcBorders>
              <w:top w:val="single" w:sz="12" w:space="0" w:color="000000"/>
              <w:bottom w:val="single" w:sz="6" w:space="0" w:color="000000"/>
            </w:tcBorders>
          </w:tcPr>
          <w:p w14:paraId="15973882"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Heading level</w:t>
            </w:r>
          </w:p>
        </w:tc>
        <w:tc>
          <w:tcPr>
            <w:tcW w:w="2444" w:type="dxa"/>
            <w:tcBorders>
              <w:top w:val="single" w:sz="12" w:space="0" w:color="000000"/>
              <w:bottom w:val="single" w:sz="6" w:space="0" w:color="000000"/>
            </w:tcBorders>
          </w:tcPr>
          <w:p w14:paraId="655F8E6B"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Example</w:t>
            </w:r>
          </w:p>
        </w:tc>
        <w:tc>
          <w:tcPr>
            <w:tcW w:w="1724" w:type="dxa"/>
            <w:tcBorders>
              <w:top w:val="single" w:sz="12" w:space="0" w:color="000000"/>
              <w:bottom w:val="single" w:sz="6" w:space="0" w:color="000000"/>
            </w:tcBorders>
          </w:tcPr>
          <w:p w14:paraId="1DE78BBF"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Font size and style</w:t>
            </w:r>
          </w:p>
        </w:tc>
      </w:tr>
      <w:tr w:rsidR="00991B63" w:rsidRPr="00991B63" w14:paraId="2076BFBC" w14:textId="77777777" w:rsidTr="000243EF">
        <w:trPr>
          <w:jc w:val="center"/>
        </w:trPr>
        <w:tc>
          <w:tcPr>
            <w:tcW w:w="1664" w:type="dxa"/>
          </w:tcPr>
          <w:p w14:paraId="3C57C200"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Title (centered)</w:t>
            </w:r>
          </w:p>
        </w:tc>
        <w:tc>
          <w:tcPr>
            <w:tcW w:w="2444" w:type="dxa"/>
          </w:tcPr>
          <w:p w14:paraId="0DBA5AA9"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25"/>
                <w:szCs w:val="25"/>
              </w:rPr>
              <w:t>Lecture Notes …</w:t>
            </w:r>
          </w:p>
        </w:tc>
        <w:tc>
          <w:tcPr>
            <w:tcW w:w="1724" w:type="dxa"/>
          </w:tcPr>
          <w:p w14:paraId="4134C502"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14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0A37364D" w14:textId="77777777" w:rsidTr="000243EF">
        <w:trPr>
          <w:jc w:val="center"/>
        </w:trPr>
        <w:tc>
          <w:tcPr>
            <w:tcW w:w="1664" w:type="dxa"/>
          </w:tcPr>
          <w:p w14:paraId="06A65941"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1</w:t>
            </w:r>
            <w:r w:rsidRPr="00991B63">
              <w:rPr>
                <w:color w:val="BFBFBF" w:themeColor="background1" w:themeShade="BF"/>
                <w:sz w:val="18"/>
                <w:szCs w:val="18"/>
                <w:vertAlign w:val="superscript"/>
              </w:rPr>
              <w:t>st</w:t>
            </w:r>
            <w:r w:rsidRPr="00991B63">
              <w:rPr>
                <w:color w:val="BFBFBF" w:themeColor="background1" w:themeShade="BF"/>
                <w:sz w:val="18"/>
                <w:szCs w:val="18"/>
              </w:rPr>
              <w:t>-level heading</w:t>
            </w:r>
          </w:p>
        </w:tc>
        <w:tc>
          <w:tcPr>
            <w:tcW w:w="2444" w:type="dxa"/>
          </w:tcPr>
          <w:p w14:paraId="36BAD0CE"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21"/>
                <w:szCs w:val="21"/>
              </w:rPr>
              <w:t>1 Introduction</w:t>
            </w:r>
          </w:p>
        </w:tc>
        <w:tc>
          <w:tcPr>
            <w:tcW w:w="1724" w:type="dxa"/>
          </w:tcPr>
          <w:p w14:paraId="37E93F89"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12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438D7D95" w14:textId="77777777" w:rsidTr="000243EF">
        <w:trPr>
          <w:jc w:val="center"/>
        </w:trPr>
        <w:tc>
          <w:tcPr>
            <w:tcW w:w="1664" w:type="dxa"/>
          </w:tcPr>
          <w:p w14:paraId="032ADF0D"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2</w:t>
            </w:r>
            <w:r w:rsidRPr="00991B63">
              <w:rPr>
                <w:color w:val="BFBFBF" w:themeColor="background1" w:themeShade="BF"/>
                <w:sz w:val="18"/>
                <w:szCs w:val="18"/>
                <w:vertAlign w:val="superscript"/>
              </w:rPr>
              <w:t>nd</w:t>
            </w:r>
            <w:r w:rsidRPr="00991B63">
              <w:rPr>
                <w:color w:val="BFBFBF" w:themeColor="background1" w:themeShade="BF"/>
                <w:sz w:val="18"/>
                <w:szCs w:val="18"/>
              </w:rPr>
              <w:t>-level heading</w:t>
            </w:r>
          </w:p>
        </w:tc>
        <w:tc>
          <w:tcPr>
            <w:tcW w:w="2444" w:type="dxa"/>
          </w:tcPr>
          <w:p w14:paraId="1EBB963E"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18"/>
                <w:szCs w:val="18"/>
              </w:rPr>
              <w:t>2.1 Printing Area</w:t>
            </w:r>
          </w:p>
        </w:tc>
        <w:tc>
          <w:tcPr>
            <w:tcW w:w="1724" w:type="dxa"/>
          </w:tcPr>
          <w:p w14:paraId="1D7F9BEC"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10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007F5D6F" w14:textId="77777777" w:rsidTr="000243EF">
        <w:trPr>
          <w:jc w:val="center"/>
        </w:trPr>
        <w:tc>
          <w:tcPr>
            <w:tcW w:w="1664" w:type="dxa"/>
          </w:tcPr>
          <w:p w14:paraId="26179698"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3</w:t>
            </w:r>
            <w:r w:rsidRPr="00991B63">
              <w:rPr>
                <w:color w:val="BFBFBF" w:themeColor="background1" w:themeShade="BF"/>
                <w:sz w:val="18"/>
                <w:szCs w:val="18"/>
                <w:vertAlign w:val="superscript"/>
              </w:rPr>
              <w:t>rd</w:t>
            </w:r>
            <w:r w:rsidRPr="00991B63">
              <w:rPr>
                <w:color w:val="BFBFBF" w:themeColor="background1" w:themeShade="BF"/>
                <w:sz w:val="18"/>
                <w:szCs w:val="18"/>
              </w:rPr>
              <w:t>-level heading</w:t>
            </w:r>
          </w:p>
        </w:tc>
        <w:tc>
          <w:tcPr>
            <w:tcW w:w="2444" w:type="dxa"/>
          </w:tcPr>
          <w:p w14:paraId="71F91A69" w14:textId="77777777" w:rsidR="00661F43" w:rsidRPr="00991B63" w:rsidRDefault="00661F43" w:rsidP="000243EF">
            <w:pPr>
              <w:ind w:firstLine="0"/>
              <w:rPr>
                <w:color w:val="BFBFBF" w:themeColor="background1" w:themeShade="BF"/>
                <w:sz w:val="18"/>
                <w:szCs w:val="18"/>
              </w:rPr>
            </w:pPr>
            <w:r w:rsidRPr="00991B63">
              <w:rPr>
                <w:b/>
                <w:color w:val="BFBFBF" w:themeColor="background1" w:themeShade="BF"/>
                <w:sz w:val="18"/>
                <w:szCs w:val="18"/>
              </w:rPr>
              <w:t>Headings.</w:t>
            </w:r>
            <w:r w:rsidRPr="00991B63">
              <w:rPr>
                <w:color w:val="BFBFBF" w:themeColor="background1" w:themeShade="BF"/>
                <w:sz w:val="18"/>
                <w:szCs w:val="18"/>
              </w:rPr>
              <w:t xml:space="preserve">  Text follows …</w:t>
            </w:r>
          </w:p>
        </w:tc>
        <w:tc>
          <w:tcPr>
            <w:tcW w:w="1724" w:type="dxa"/>
          </w:tcPr>
          <w:p w14:paraId="7C771C23"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 xml:space="preserve">10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991B63" w:rsidRPr="00991B63" w14:paraId="032D437D" w14:textId="77777777" w:rsidTr="000243EF">
        <w:trPr>
          <w:jc w:val="center"/>
        </w:trPr>
        <w:tc>
          <w:tcPr>
            <w:tcW w:w="1664" w:type="dxa"/>
            <w:tcBorders>
              <w:bottom w:val="single" w:sz="12" w:space="0" w:color="000000"/>
            </w:tcBorders>
          </w:tcPr>
          <w:p w14:paraId="31302266" w14:textId="77777777" w:rsidR="00661F43" w:rsidRPr="00991B63" w:rsidRDefault="00661F43" w:rsidP="000243EF">
            <w:pPr>
              <w:ind w:firstLine="0"/>
              <w:rPr>
                <w:color w:val="BFBFBF" w:themeColor="background1" w:themeShade="BF"/>
                <w:sz w:val="18"/>
                <w:szCs w:val="18"/>
              </w:rPr>
            </w:pPr>
            <w:r w:rsidRPr="00991B63">
              <w:rPr>
                <w:color w:val="BFBFBF" w:themeColor="background1" w:themeShade="BF"/>
                <w:sz w:val="18"/>
                <w:szCs w:val="18"/>
              </w:rPr>
              <w:t>4</w:t>
            </w:r>
            <w:r w:rsidRPr="00991B63">
              <w:rPr>
                <w:color w:val="BFBFBF" w:themeColor="background1" w:themeShade="BF"/>
                <w:sz w:val="18"/>
                <w:szCs w:val="18"/>
                <w:vertAlign w:val="superscript"/>
              </w:rPr>
              <w:t>th</w:t>
            </w:r>
            <w:r w:rsidRPr="00991B63">
              <w:rPr>
                <w:color w:val="BFBFBF" w:themeColor="background1" w:themeShade="BF"/>
                <w:sz w:val="18"/>
                <w:szCs w:val="18"/>
              </w:rPr>
              <w:t>-level heading</w:t>
            </w:r>
          </w:p>
        </w:tc>
        <w:tc>
          <w:tcPr>
            <w:tcW w:w="2444" w:type="dxa"/>
            <w:tcBorders>
              <w:bottom w:val="single" w:sz="12" w:space="0" w:color="000000"/>
            </w:tcBorders>
          </w:tcPr>
          <w:p w14:paraId="1EA469F1" w14:textId="77777777" w:rsidR="00661F43" w:rsidRPr="00991B63" w:rsidRDefault="00661F43" w:rsidP="000243EF">
            <w:pPr>
              <w:ind w:firstLine="0"/>
              <w:rPr>
                <w:color w:val="BFBFBF" w:themeColor="background1" w:themeShade="BF"/>
                <w:sz w:val="18"/>
                <w:szCs w:val="18"/>
              </w:rPr>
            </w:pPr>
            <w:r w:rsidRPr="00991B63">
              <w:rPr>
                <w:i/>
                <w:color w:val="BFBFBF" w:themeColor="background1" w:themeShade="BF"/>
                <w:sz w:val="18"/>
                <w:szCs w:val="18"/>
              </w:rPr>
              <w:t>Remark.</w:t>
            </w:r>
            <w:r w:rsidRPr="00991B63">
              <w:rPr>
                <w:color w:val="BFBFBF" w:themeColor="background1" w:themeShade="BF"/>
                <w:sz w:val="18"/>
                <w:szCs w:val="18"/>
              </w:rPr>
              <w:t xml:space="preserve">  Text follows …</w:t>
            </w:r>
          </w:p>
        </w:tc>
        <w:tc>
          <w:tcPr>
            <w:tcW w:w="1724" w:type="dxa"/>
            <w:tcBorders>
              <w:bottom w:val="single" w:sz="12" w:space="0" w:color="000000"/>
            </w:tcBorders>
          </w:tcPr>
          <w:p w14:paraId="2480FB16" w14:textId="77777777" w:rsidR="00661F43" w:rsidRPr="00991B63" w:rsidRDefault="00661F43" w:rsidP="000243EF">
            <w:pPr>
              <w:ind w:firstLine="0"/>
              <w:rPr>
                <w:color w:val="BFBFBF" w:themeColor="background1" w:themeShade="BF"/>
                <w:sz w:val="18"/>
                <w:szCs w:val="18"/>
              </w:rPr>
            </w:pPr>
            <w:proofErr w:type="gramStart"/>
            <w:r w:rsidRPr="00991B63">
              <w:rPr>
                <w:color w:val="BFBFBF" w:themeColor="background1" w:themeShade="BF"/>
                <w:sz w:val="18"/>
                <w:szCs w:val="18"/>
              </w:rPr>
              <w:t>10 point</w:t>
            </w:r>
            <w:proofErr w:type="gramEnd"/>
            <w:r w:rsidRPr="00991B63">
              <w:rPr>
                <w:color w:val="BFBFBF" w:themeColor="background1" w:themeShade="BF"/>
                <w:sz w:val="18"/>
                <w:szCs w:val="18"/>
              </w:rPr>
              <w:t>, italic</w:t>
            </w:r>
          </w:p>
        </w:tc>
      </w:tr>
    </w:tbl>
    <w:p w14:paraId="3B5A1107" w14:textId="651D8750" w:rsidR="00661F43" w:rsidRPr="00991B63" w:rsidRDefault="00661F43" w:rsidP="00661F43">
      <w:pPr>
        <w:pStyle w:val="heading2"/>
        <w:rPr>
          <w:color w:val="BFBFBF" w:themeColor="background1" w:themeShade="BF"/>
          <w:lang w:val="de-DE"/>
        </w:rPr>
      </w:pPr>
      <w:r w:rsidRPr="00991B63">
        <w:rPr>
          <w:color w:val="BFBFBF" w:themeColor="background1" w:themeShade="BF"/>
          <w:lang w:val="de-DE"/>
        </w:rPr>
        <w:lastRenderedPageBreak/>
        <w:t>Figuras</w:t>
      </w:r>
    </w:p>
    <w:p w14:paraId="1D0BB4A3" w14:textId="128306E4" w:rsidR="00661F43" w:rsidRPr="00991B63" w:rsidRDefault="00661F43" w:rsidP="00661F43">
      <w:pPr>
        <w:jc w:val="center"/>
        <w:rPr>
          <w:color w:val="BFBFBF" w:themeColor="background1" w:themeShade="BF"/>
          <w:lang w:val="de-DE"/>
        </w:rPr>
      </w:pPr>
      <w:r w:rsidRPr="00991B63">
        <w:rPr>
          <w:noProof/>
          <w:color w:val="BFBFBF" w:themeColor="background1" w:themeShade="BF"/>
          <w:lang w:val="es-CO" w:eastAsia="es-CO"/>
        </w:rPr>
        <w:drawing>
          <wp:inline distT="0" distB="0" distL="0" distR="0" wp14:anchorId="38DCE772" wp14:editId="31080A42">
            <wp:extent cx="1791970" cy="1814195"/>
            <wp:effectExtent l="0" t="0" r="0" b="0"/>
            <wp:docPr id="1" name="Imagen 1" descr="j015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157763"/>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1791970" cy="1814195"/>
                    </a:xfrm>
                    <a:prstGeom prst="rect">
                      <a:avLst/>
                    </a:prstGeom>
                    <a:noFill/>
                    <a:ln>
                      <a:noFill/>
                    </a:ln>
                  </pic:spPr>
                </pic:pic>
              </a:graphicData>
            </a:graphic>
          </wp:inline>
        </w:drawing>
      </w:r>
    </w:p>
    <w:p w14:paraId="47AC04F6" w14:textId="3F67A310" w:rsidR="00661F43" w:rsidRPr="00991B63" w:rsidRDefault="00661F43" w:rsidP="00661F43">
      <w:pPr>
        <w:pStyle w:val="figurecaption"/>
        <w:rPr>
          <w:color w:val="BFBFBF" w:themeColor="background1" w:themeShade="BF"/>
          <w:lang w:val="es-CO"/>
        </w:rPr>
      </w:pPr>
      <w:r w:rsidRPr="00991B63">
        <w:rPr>
          <w:b/>
          <w:color w:val="BFBFBF" w:themeColor="background1" w:themeShade="BF"/>
          <w:lang w:val="es-CO"/>
        </w:rPr>
        <w:t xml:space="preserve">Fig. </w:t>
      </w:r>
      <w:r w:rsidRPr="00991B63">
        <w:rPr>
          <w:b/>
          <w:color w:val="BFBFBF" w:themeColor="background1" w:themeShade="BF"/>
        </w:rPr>
        <w:fldChar w:fldCharType="begin"/>
      </w:r>
      <w:r w:rsidRPr="00991B63">
        <w:rPr>
          <w:b/>
          <w:color w:val="BFBFBF" w:themeColor="background1" w:themeShade="BF"/>
          <w:lang w:val="es-CO"/>
        </w:rPr>
        <w:instrText xml:space="preserve"> SEQ "Figure" \* MERGEFORMAT </w:instrText>
      </w:r>
      <w:r w:rsidRPr="00991B63">
        <w:rPr>
          <w:b/>
          <w:color w:val="BFBFBF" w:themeColor="background1" w:themeShade="BF"/>
        </w:rPr>
        <w:fldChar w:fldCharType="separate"/>
      </w:r>
      <w:r w:rsidRPr="00991B63">
        <w:rPr>
          <w:b/>
          <w:noProof/>
          <w:color w:val="BFBFBF" w:themeColor="background1" w:themeShade="BF"/>
          <w:lang w:val="es-CO"/>
        </w:rPr>
        <w:t>1</w:t>
      </w:r>
      <w:r w:rsidRPr="00991B63">
        <w:rPr>
          <w:b/>
          <w:color w:val="BFBFBF" w:themeColor="background1" w:themeShade="BF"/>
        </w:rPr>
        <w:fldChar w:fldCharType="end"/>
      </w:r>
      <w:r w:rsidRPr="00991B63">
        <w:rPr>
          <w:b/>
          <w:color w:val="BFBFBF" w:themeColor="background1" w:themeShade="BF"/>
          <w:lang w:val="es-CO"/>
        </w:rPr>
        <w:t>.</w:t>
      </w:r>
      <w:r w:rsidRPr="00991B63">
        <w:rPr>
          <w:color w:val="BFBFBF" w:themeColor="background1" w:themeShade="BF"/>
          <w:lang w:val="es-CO"/>
        </w:rPr>
        <w:t xml:space="preserve"> Nombre de la figura ubicado en la parte inferior</w:t>
      </w:r>
    </w:p>
    <w:sectPr w:rsidR="00661F43" w:rsidRPr="00991B63" w:rsidSect="00CE7667">
      <w:pgSz w:w="11906" w:h="16838" w:code="9"/>
      <w:pgMar w:top="2948" w:right="2494" w:bottom="2948" w:left="2494" w:header="2381" w:footer="232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ia Piedad Gasca Hurtado" w:date="2024-02-20T16:36:00Z" w:initials="GG">
    <w:p w14:paraId="683C7DF3" w14:textId="77777777" w:rsidR="00571E3D" w:rsidRDefault="00571E3D" w:rsidP="00571E3D">
      <w:pPr>
        <w:pStyle w:val="Textocomentario"/>
        <w:ind w:firstLine="0"/>
        <w:jc w:val="left"/>
      </w:pPr>
      <w:r>
        <w:rPr>
          <w:rStyle w:val="Refdecomentario"/>
        </w:rPr>
        <w:annotationRef/>
      </w:r>
      <w:r>
        <w:rPr>
          <w:lang w:val="es-ES"/>
        </w:rPr>
        <w:t>Incluir referencias</w:t>
      </w:r>
    </w:p>
  </w:comment>
  <w:comment w:id="1" w:author="Gloria Piedad Gasca Hurtado" w:date="2024-02-20T16:40:00Z" w:initials="GG">
    <w:p w14:paraId="569EF702" w14:textId="77777777" w:rsidR="002E6390" w:rsidRDefault="002E6390" w:rsidP="002E6390">
      <w:pPr>
        <w:pStyle w:val="Textocomentario"/>
        <w:ind w:firstLine="0"/>
        <w:jc w:val="left"/>
      </w:pPr>
      <w:r>
        <w:rPr>
          <w:rStyle w:val="Refdecomentario"/>
        </w:rPr>
        <w:annotationRef/>
      </w:r>
      <w:r>
        <w:rPr>
          <w:lang w:val="es-ES"/>
        </w:rPr>
        <w:t>No me queda claro este objetivo. No creo que logremos que en los estudios que analicemos se muestre esa información. Tal vez el objetivo puede estar más centrado en la caracterización de los ataques cibernéticos, y centrar el robo de información como parte de los ataques para determinar el impacto que puede tener en las organizaciones víctimas de este problema?</w:t>
      </w:r>
    </w:p>
  </w:comment>
  <w:comment w:id="8" w:author="Gloria Piedad Gasca Hurtado" w:date="2024-02-20T16:41:00Z" w:initials="GG">
    <w:p w14:paraId="321825DF" w14:textId="77777777" w:rsidR="00AB2596" w:rsidRDefault="00AB2596" w:rsidP="00AB2596">
      <w:pPr>
        <w:pStyle w:val="Textocomentario"/>
        <w:ind w:firstLine="0"/>
        <w:jc w:val="left"/>
      </w:pPr>
      <w:r>
        <w:rPr>
          <w:rStyle w:val="Refdecomentario"/>
        </w:rPr>
        <w:annotationRef/>
      </w:r>
      <w:r>
        <w:rPr>
          <w:lang w:val="es-ES"/>
        </w:rPr>
        <w:t>Ustedes si creen que logremos identificar las que no le dan importancia. Me parece dificil lograr responder esta pregunta</w:t>
      </w:r>
    </w:p>
  </w:comment>
  <w:comment w:id="9" w:author="Gloria Piedad Gasca Hurtado" w:date="2024-02-20T16:41:00Z" w:initials="GG">
    <w:p w14:paraId="78DE9642" w14:textId="77777777" w:rsidR="00AB2596" w:rsidRDefault="00AB2596" w:rsidP="00AB2596">
      <w:pPr>
        <w:pStyle w:val="Textocomentario"/>
        <w:ind w:firstLine="0"/>
        <w:jc w:val="left"/>
      </w:pPr>
      <w:r>
        <w:rPr>
          <w:rStyle w:val="Refdecomentario"/>
        </w:rPr>
        <w:annotationRef/>
      </w:r>
      <w:r>
        <w:rPr>
          <w:lang w:val="es-ES"/>
        </w:rPr>
        <w:t>Igual que la anterior</w:t>
      </w:r>
    </w:p>
  </w:comment>
  <w:comment w:id="11" w:author="Gloria Piedad Gasca Hurtado" w:date="2024-02-20T16:42:00Z" w:initials="GG">
    <w:p w14:paraId="7F871631" w14:textId="77777777" w:rsidR="00AB2596" w:rsidRDefault="00AB2596" w:rsidP="00AB2596">
      <w:pPr>
        <w:pStyle w:val="Textocomentario"/>
        <w:ind w:firstLine="0"/>
        <w:jc w:val="left"/>
      </w:pPr>
      <w:r>
        <w:rPr>
          <w:rStyle w:val="Refdecomentario"/>
        </w:rPr>
        <w:annotationRef/>
      </w:r>
      <w:r>
        <w:rPr>
          <w:lang w:val="es-ES"/>
        </w:rPr>
        <w:t>Lugares?</w:t>
      </w:r>
    </w:p>
  </w:comment>
  <w:comment w:id="10" w:author="Gloria Piedad Gasca Hurtado" w:date="2024-02-20T16:47:00Z" w:initials="GG">
    <w:p w14:paraId="0DB6DA9E" w14:textId="77777777" w:rsidR="00A94672" w:rsidRDefault="00A94672" w:rsidP="00A94672">
      <w:pPr>
        <w:pStyle w:val="Textocomentario"/>
        <w:ind w:firstLine="0"/>
        <w:jc w:val="left"/>
      </w:pPr>
      <w:r>
        <w:rPr>
          <w:rStyle w:val="Refdecomentario"/>
        </w:rPr>
        <w:annotationRef/>
      </w:r>
      <w:r>
        <w:rPr>
          <w:lang w:val="es-ES"/>
        </w:rPr>
        <w:t>Creo que estas dos se puede unir en una sola pregunta.</w:t>
      </w:r>
    </w:p>
  </w:comment>
  <w:comment w:id="18" w:author="Gloria Piedad Gasca Hurtado" w:date="2024-02-20T16:48:00Z" w:initials="GG">
    <w:p w14:paraId="1E5623D6" w14:textId="77777777" w:rsidR="00AE7393" w:rsidRDefault="00AE7393" w:rsidP="00AE7393">
      <w:pPr>
        <w:pStyle w:val="Textocomentario"/>
        <w:ind w:firstLine="0"/>
        <w:jc w:val="left"/>
      </w:pPr>
      <w:r>
        <w:rPr>
          <w:rStyle w:val="Refdecomentario"/>
        </w:rPr>
        <w:annotationRef/>
      </w:r>
      <w:r>
        <w:rPr>
          <w:lang w:val="es-ES"/>
        </w:rPr>
        <w:t>Recuerden que no podemos saber esto sin leer el paper.</w:t>
      </w:r>
    </w:p>
  </w:comment>
  <w:comment w:id="19" w:author="Gloria Piedad Gasca Hurtado" w:date="2024-02-20T16:49:00Z" w:initials="GG">
    <w:p w14:paraId="40E9C75F" w14:textId="77777777" w:rsidR="00C87A83" w:rsidRDefault="00C87A83" w:rsidP="00C87A83">
      <w:pPr>
        <w:pStyle w:val="Textocomentario"/>
        <w:ind w:firstLine="0"/>
        <w:jc w:val="left"/>
      </w:pPr>
      <w:r>
        <w:rPr>
          <w:rStyle w:val="Refdecomentario"/>
        </w:rPr>
        <w:annotationRef/>
      </w:r>
      <w:r>
        <w:rPr>
          <w:lang w:val="es-ES"/>
        </w:rPr>
        <w:t>Qué relación tiene esto con las preguntas?</w:t>
      </w:r>
    </w:p>
  </w:comment>
  <w:comment w:id="20" w:author="Gloria Piedad Gasca Hurtado" w:date="2024-02-20T16:49:00Z" w:initials="GG">
    <w:p w14:paraId="5E8B3B70" w14:textId="77777777" w:rsidR="00C87A83" w:rsidRDefault="00C87A83" w:rsidP="00C87A83">
      <w:pPr>
        <w:pStyle w:val="Textocomentario"/>
        <w:ind w:firstLine="0"/>
        <w:jc w:val="left"/>
      </w:pPr>
      <w:r>
        <w:rPr>
          <w:rStyle w:val="Refdecomentario"/>
        </w:rPr>
        <w:annotationRef/>
      </w:r>
      <w:r>
        <w:rPr>
          <w:lang w:val="es-ES"/>
        </w:rPr>
        <w:t>Igual que el criterio 1</w:t>
      </w:r>
    </w:p>
  </w:comment>
  <w:comment w:id="21" w:author="Gloria Piedad Gasca Hurtado" w:date="2024-02-20T16:49:00Z" w:initials="GG">
    <w:p w14:paraId="6B1FF905" w14:textId="77777777" w:rsidR="0017111E" w:rsidRDefault="0017111E" w:rsidP="0017111E">
      <w:pPr>
        <w:pStyle w:val="Textocomentario"/>
        <w:ind w:firstLine="0"/>
        <w:jc w:val="left"/>
      </w:pPr>
      <w:r>
        <w:rPr>
          <w:rStyle w:val="Refdecomentario"/>
        </w:rPr>
        <w:annotationRef/>
      </w:r>
      <w:r>
        <w:rPr>
          <w:lang w:val="es-ES"/>
        </w:rPr>
        <w:t>Podría ser mejor un CE?</w:t>
      </w:r>
    </w:p>
  </w:comment>
  <w:comment w:id="22" w:author="Gloria Piedad Gasca Hurtado" w:date="2024-02-20T16:50:00Z" w:initials="GG">
    <w:p w14:paraId="4FDD132E" w14:textId="77777777" w:rsidR="0017111E" w:rsidRDefault="0017111E" w:rsidP="0017111E">
      <w:pPr>
        <w:pStyle w:val="Textocomentario"/>
        <w:ind w:firstLine="0"/>
        <w:jc w:val="left"/>
      </w:pPr>
      <w:r>
        <w:rPr>
          <w:rStyle w:val="Refdecomentario"/>
        </w:rPr>
        <w:annotationRef/>
      </w:r>
      <w:r>
        <w:rPr>
          <w:lang w:val="es-ES"/>
        </w:rPr>
        <w:t>No es necesario si tenemos un CI igual</w:t>
      </w:r>
    </w:p>
  </w:comment>
  <w:comment w:id="23" w:author="Gloria Piedad Gasca Hurtado" w:date="2024-02-20T16:50:00Z" w:initials="GG">
    <w:p w14:paraId="1F71E034" w14:textId="77777777" w:rsidR="005202C6" w:rsidRDefault="005202C6" w:rsidP="005202C6">
      <w:pPr>
        <w:pStyle w:val="Textocomentario"/>
        <w:ind w:firstLine="0"/>
        <w:jc w:val="left"/>
      </w:pPr>
      <w:r>
        <w:rPr>
          <w:rStyle w:val="Refdecomentario"/>
        </w:rPr>
        <w:annotationRef/>
      </w:r>
      <w:r>
        <w:rPr>
          <w:lang w:val="es-ES"/>
        </w:rPr>
        <w:t>No es posible tener esta información antes de leer el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C7DF3" w15:done="0"/>
  <w15:commentEx w15:paraId="569EF702" w15:done="0"/>
  <w15:commentEx w15:paraId="321825DF" w15:done="0"/>
  <w15:commentEx w15:paraId="78DE9642" w15:done="0"/>
  <w15:commentEx w15:paraId="7F871631" w15:done="0"/>
  <w15:commentEx w15:paraId="0DB6DA9E" w15:done="0"/>
  <w15:commentEx w15:paraId="1E5623D6" w15:done="0"/>
  <w15:commentEx w15:paraId="40E9C75F" w15:done="0"/>
  <w15:commentEx w15:paraId="5E8B3B70" w15:done="0"/>
  <w15:commentEx w15:paraId="6B1FF905" w15:done="0"/>
  <w15:commentEx w15:paraId="4FDD132E" w15:done="0"/>
  <w15:commentEx w15:paraId="1F71E0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E23C15" w16cex:dateUtc="2024-02-20T21:36:00Z"/>
  <w16cex:commentExtensible w16cex:durableId="7299A7D8" w16cex:dateUtc="2024-02-20T21:40:00Z"/>
  <w16cex:commentExtensible w16cex:durableId="6C49B437" w16cex:dateUtc="2024-02-20T21:41:00Z"/>
  <w16cex:commentExtensible w16cex:durableId="7FAAE356" w16cex:dateUtc="2024-02-20T21:41:00Z"/>
  <w16cex:commentExtensible w16cex:durableId="3AD82B28" w16cex:dateUtc="2024-02-20T21:42:00Z"/>
  <w16cex:commentExtensible w16cex:durableId="5562161D" w16cex:dateUtc="2024-02-20T21:47:00Z"/>
  <w16cex:commentExtensible w16cex:durableId="2905C909" w16cex:dateUtc="2024-02-20T21:48:00Z"/>
  <w16cex:commentExtensible w16cex:durableId="75D6404B" w16cex:dateUtc="2024-02-20T21:49:00Z"/>
  <w16cex:commentExtensible w16cex:durableId="0816DCDC" w16cex:dateUtc="2024-02-20T21:49:00Z"/>
  <w16cex:commentExtensible w16cex:durableId="032987DA" w16cex:dateUtc="2024-02-20T21:49:00Z"/>
  <w16cex:commentExtensible w16cex:durableId="527CB903" w16cex:dateUtc="2024-02-20T21:50:00Z"/>
  <w16cex:commentExtensible w16cex:durableId="2DDE6BE3" w16cex:dateUtc="2024-02-20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C7DF3" w16cid:durableId="0FE23C15"/>
  <w16cid:commentId w16cid:paraId="569EF702" w16cid:durableId="7299A7D8"/>
  <w16cid:commentId w16cid:paraId="321825DF" w16cid:durableId="6C49B437"/>
  <w16cid:commentId w16cid:paraId="78DE9642" w16cid:durableId="7FAAE356"/>
  <w16cid:commentId w16cid:paraId="7F871631" w16cid:durableId="3AD82B28"/>
  <w16cid:commentId w16cid:paraId="0DB6DA9E" w16cid:durableId="5562161D"/>
  <w16cid:commentId w16cid:paraId="1E5623D6" w16cid:durableId="2905C909"/>
  <w16cid:commentId w16cid:paraId="40E9C75F" w16cid:durableId="75D6404B"/>
  <w16cid:commentId w16cid:paraId="5E8B3B70" w16cid:durableId="0816DCDC"/>
  <w16cid:commentId w16cid:paraId="6B1FF905" w16cid:durableId="032987DA"/>
  <w16cid:commentId w16cid:paraId="4FDD132E" w16cid:durableId="527CB903"/>
  <w16cid:commentId w16cid:paraId="1F71E034" w16cid:durableId="2DDE6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1F1F0" w14:textId="77777777" w:rsidR="0015662F" w:rsidRDefault="0015662F">
      <w:r>
        <w:separator/>
      </w:r>
    </w:p>
  </w:endnote>
  <w:endnote w:type="continuationSeparator" w:id="0">
    <w:p w14:paraId="7AA9C2DD" w14:textId="77777777" w:rsidR="0015662F" w:rsidRDefault="0015662F">
      <w:r>
        <w:continuationSeparator/>
      </w:r>
    </w:p>
  </w:endnote>
  <w:endnote w:type="continuationNotice" w:id="1">
    <w:p w14:paraId="240DDB05" w14:textId="77777777" w:rsidR="00B41AEF" w:rsidRDefault="00B41A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447E" w14:textId="77777777" w:rsidR="0015662F" w:rsidRDefault="0015662F" w:rsidP="00895F20">
      <w:pPr>
        <w:ind w:firstLine="0"/>
      </w:pPr>
      <w:r>
        <w:separator/>
      </w:r>
    </w:p>
  </w:footnote>
  <w:footnote w:type="continuationSeparator" w:id="0">
    <w:p w14:paraId="526C34B0" w14:textId="77777777" w:rsidR="0015662F" w:rsidRDefault="0015662F" w:rsidP="00895F20">
      <w:pPr>
        <w:ind w:firstLine="0"/>
      </w:pPr>
      <w:r>
        <w:continuationSeparator/>
      </w:r>
    </w:p>
  </w:footnote>
  <w:footnote w:type="continuationNotice" w:id="1">
    <w:p w14:paraId="22B80758" w14:textId="77777777" w:rsidR="00B41AEF" w:rsidRDefault="00B41AE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F43214B"/>
    <w:multiLevelType w:val="hybridMultilevel"/>
    <w:tmpl w:val="3D24F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8E47A5"/>
    <w:multiLevelType w:val="hybridMultilevel"/>
    <w:tmpl w:val="F7541658"/>
    <w:lvl w:ilvl="0" w:tplc="E78A3998">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29C7B27"/>
    <w:multiLevelType w:val="hybridMultilevel"/>
    <w:tmpl w:val="9B4430A6"/>
    <w:lvl w:ilvl="0" w:tplc="406CCF70">
      <w:numFmt w:val="bullet"/>
      <w:lvlText w:val="-"/>
      <w:lvlJc w:val="left"/>
      <w:pPr>
        <w:ind w:left="587" w:hanging="360"/>
      </w:pPr>
      <w:rPr>
        <w:rFonts w:ascii="Times New Roman" w:eastAsia="Times New Roman" w:hAnsi="Times New Roman" w:cs="Times New Roman" w:hint="default"/>
      </w:rPr>
    </w:lvl>
    <w:lvl w:ilvl="1" w:tplc="240A0003" w:tentative="1">
      <w:start w:val="1"/>
      <w:numFmt w:val="bullet"/>
      <w:lvlText w:val="o"/>
      <w:lvlJc w:val="left"/>
      <w:pPr>
        <w:ind w:left="1307" w:hanging="360"/>
      </w:pPr>
      <w:rPr>
        <w:rFonts w:ascii="Courier New" w:hAnsi="Courier New" w:cs="Courier New" w:hint="default"/>
      </w:rPr>
    </w:lvl>
    <w:lvl w:ilvl="2" w:tplc="240A0005" w:tentative="1">
      <w:start w:val="1"/>
      <w:numFmt w:val="bullet"/>
      <w:lvlText w:val=""/>
      <w:lvlJc w:val="left"/>
      <w:pPr>
        <w:ind w:left="2027" w:hanging="360"/>
      </w:pPr>
      <w:rPr>
        <w:rFonts w:ascii="Wingdings" w:hAnsi="Wingdings" w:hint="default"/>
      </w:rPr>
    </w:lvl>
    <w:lvl w:ilvl="3" w:tplc="240A0001" w:tentative="1">
      <w:start w:val="1"/>
      <w:numFmt w:val="bullet"/>
      <w:lvlText w:val=""/>
      <w:lvlJc w:val="left"/>
      <w:pPr>
        <w:ind w:left="2747" w:hanging="360"/>
      </w:pPr>
      <w:rPr>
        <w:rFonts w:ascii="Symbol" w:hAnsi="Symbol" w:hint="default"/>
      </w:rPr>
    </w:lvl>
    <w:lvl w:ilvl="4" w:tplc="240A0003" w:tentative="1">
      <w:start w:val="1"/>
      <w:numFmt w:val="bullet"/>
      <w:lvlText w:val="o"/>
      <w:lvlJc w:val="left"/>
      <w:pPr>
        <w:ind w:left="3467" w:hanging="360"/>
      </w:pPr>
      <w:rPr>
        <w:rFonts w:ascii="Courier New" w:hAnsi="Courier New" w:cs="Courier New" w:hint="default"/>
      </w:rPr>
    </w:lvl>
    <w:lvl w:ilvl="5" w:tplc="240A0005" w:tentative="1">
      <w:start w:val="1"/>
      <w:numFmt w:val="bullet"/>
      <w:lvlText w:val=""/>
      <w:lvlJc w:val="left"/>
      <w:pPr>
        <w:ind w:left="4187" w:hanging="360"/>
      </w:pPr>
      <w:rPr>
        <w:rFonts w:ascii="Wingdings" w:hAnsi="Wingdings" w:hint="default"/>
      </w:rPr>
    </w:lvl>
    <w:lvl w:ilvl="6" w:tplc="240A0001" w:tentative="1">
      <w:start w:val="1"/>
      <w:numFmt w:val="bullet"/>
      <w:lvlText w:val=""/>
      <w:lvlJc w:val="left"/>
      <w:pPr>
        <w:ind w:left="4907" w:hanging="360"/>
      </w:pPr>
      <w:rPr>
        <w:rFonts w:ascii="Symbol" w:hAnsi="Symbol" w:hint="default"/>
      </w:rPr>
    </w:lvl>
    <w:lvl w:ilvl="7" w:tplc="240A0003" w:tentative="1">
      <w:start w:val="1"/>
      <w:numFmt w:val="bullet"/>
      <w:lvlText w:val="o"/>
      <w:lvlJc w:val="left"/>
      <w:pPr>
        <w:ind w:left="5627" w:hanging="360"/>
      </w:pPr>
      <w:rPr>
        <w:rFonts w:ascii="Courier New" w:hAnsi="Courier New" w:cs="Courier New" w:hint="default"/>
      </w:rPr>
    </w:lvl>
    <w:lvl w:ilvl="8" w:tplc="240A0005" w:tentative="1">
      <w:start w:val="1"/>
      <w:numFmt w:val="bullet"/>
      <w:lvlText w:val=""/>
      <w:lvlJc w:val="left"/>
      <w:pPr>
        <w:ind w:left="6347" w:hanging="360"/>
      </w:pPr>
      <w:rPr>
        <w:rFonts w:ascii="Wingdings" w:hAnsi="Wingdings" w:hint="default"/>
      </w:rPr>
    </w:lvl>
  </w:abstractNum>
  <w:abstractNum w:abstractNumId="14" w15:restartNumberingAfterBreak="0">
    <w:nsid w:val="31026854"/>
    <w:multiLevelType w:val="multilevel"/>
    <w:tmpl w:val="716E26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30C0A47"/>
    <w:multiLevelType w:val="hybridMultilevel"/>
    <w:tmpl w:val="1D16314E"/>
    <w:lvl w:ilvl="0" w:tplc="041640F4">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15:restartNumberingAfterBreak="0">
    <w:nsid w:val="3E9769C0"/>
    <w:multiLevelType w:val="hybridMultilevel"/>
    <w:tmpl w:val="143A3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2" w15:restartNumberingAfterBreak="0">
    <w:nsid w:val="7D9521C8"/>
    <w:multiLevelType w:val="multilevel"/>
    <w:tmpl w:val="33CC68E6"/>
    <w:styleLink w:val="referencelist"/>
    <w:lvl w:ilvl="0">
      <w:start w:val="1"/>
      <w:numFmt w:val="decimal"/>
      <w:pStyle w:val="referenceitem"/>
      <w:lvlText w:val="%1."/>
      <w:lvlJc w:val="right"/>
      <w:pPr>
        <w:tabs>
          <w:tab w:val="num" w:pos="341"/>
        </w:tabs>
        <w:ind w:left="341" w:hanging="228"/>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29089117">
    <w:abstractNumId w:val="21"/>
  </w:num>
  <w:num w:numId="2" w16cid:durableId="439833750">
    <w:abstractNumId w:val="12"/>
  </w:num>
  <w:num w:numId="3" w16cid:durableId="98110600">
    <w:abstractNumId w:val="19"/>
  </w:num>
  <w:num w:numId="4" w16cid:durableId="1578635716">
    <w:abstractNumId w:val="20"/>
  </w:num>
  <w:num w:numId="5" w16cid:durableId="270746897">
    <w:abstractNumId w:val="22"/>
  </w:num>
  <w:num w:numId="6" w16cid:durableId="1779982368">
    <w:abstractNumId w:val="18"/>
  </w:num>
  <w:num w:numId="7" w16cid:durableId="1610508020">
    <w:abstractNumId w:val="9"/>
  </w:num>
  <w:num w:numId="8" w16cid:durableId="495342344">
    <w:abstractNumId w:val="20"/>
  </w:num>
  <w:num w:numId="9" w16cid:durableId="1658529822">
    <w:abstractNumId w:val="8"/>
  </w:num>
  <w:num w:numId="10" w16cid:durableId="2084066688">
    <w:abstractNumId w:val="22"/>
  </w:num>
  <w:num w:numId="11" w16cid:durableId="1543906687">
    <w:abstractNumId w:val="12"/>
  </w:num>
  <w:num w:numId="12" w16cid:durableId="132523783">
    <w:abstractNumId w:val="19"/>
  </w:num>
  <w:num w:numId="13" w16cid:durableId="1442602680">
    <w:abstractNumId w:val="16"/>
  </w:num>
  <w:num w:numId="14" w16cid:durableId="770473553">
    <w:abstractNumId w:val="7"/>
  </w:num>
  <w:num w:numId="15" w16cid:durableId="581335204">
    <w:abstractNumId w:val="6"/>
  </w:num>
  <w:num w:numId="16" w16cid:durableId="1986272186">
    <w:abstractNumId w:val="5"/>
  </w:num>
  <w:num w:numId="17" w16cid:durableId="1333876384">
    <w:abstractNumId w:val="4"/>
  </w:num>
  <w:num w:numId="18" w16cid:durableId="1137987102">
    <w:abstractNumId w:val="3"/>
  </w:num>
  <w:num w:numId="19" w16cid:durableId="1517305489">
    <w:abstractNumId w:val="2"/>
  </w:num>
  <w:num w:numId="20" w16cid:durableId="1592199659">
    <w:abstractNumId w:val="1"/>
  </w:num>
  <w:num w:numId="21" w16cid:durableId="2116635438">
    <w:abstractNumId w:val="0"/>
  </w:num>
  <w:num w:numId="22" w16cid:durableId="331684779">
    <w:abstractNumId w:val="13"/>
  </w:num>
  <w:num w:numId="23" w16cid:durableId="275797989">
    <w:abstractNumId w:val="17"/>
  </w:num>
  <w:num w:numId="24" w16cid:durableId="1344358871">
    <w:abstractNumId w:val="14"/>
  </w:num>
  <w:num w:numId="25" w16cid:durableId="2144930761">
    <w:abstractNumId w:val="11"/>
  </w:num>
  <w:num w:numId="26" w16cid:durableId="1031877852">
    <w:abstractNumId w:val="15"/>
  </w:num>
  <w:num w:numId="27" w16cid:durableId="554464894">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Piedad Gasca Hurtado">
    <w15:presenceInfo w15:providerId="AD" w15:userId="S::gpgasca@udemedellin.edu.co::ce61ee6f-1069-4cd6-abe7-304bfc8b1f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CwNDexNDI1MjK2MDFW0lEKTi0uzszPAykwNKoFAD+Oc9QtAAAA"/>
  </w:docVars>
  <w:rsids>
    <w:rsidRoot w:val="006D50EF"/>
    <w:rsid w:val="0000056A"/>
    <w:rsid w:val="00001D94"/>
    <w:rsid w:val="00002488"/>
    <w:rsid w:val="000042F2"/>
    <w:rsid w:val="00004CF8"/>
    <w:rsid w:val="000058CD"/>
    <w:rsid w:val="00006405"/>
    <w:rsid w:val="00007F40"/>
    <w:rsid w:val="00015441"/>
    <w:rsid w:val="000165C1"/>
    <w:rsid w:val="0002597B"/>
    <w:rsid w:val="00025D8F"/>
    <w:rsid w:val="000272F4"/>
    <w:rsid w:val="000309B7"/>
    <w:rsid w:val="00030E3E"/>
    <w:rsid w:val="0003135A"/>
    <w:rsid w:val="00034555"/>
    <w:rsid w:val="00040402"/>
    <w:rsid w:val="0004696A"/>
    <w:rsid w:val="0005696A"/>
    <w:rsid w:val="000569E7"/>
    <w:rsid w:val="000740BE"/>
    <w:rsid w:val="0007498B"/>
    <w:rsid w:val="0007593C"/>
    <w:rsid w:val="000819D3"/>
    <w:rsid w:val="0008374A"/>
    <w:rsid w:val="00087F0F"/>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1F28"/>
    <w:rsid w:val="000F4747"/>
    <w:rsid w:val="000F782C"/>
    <w:rsid w:val="00117CC9"/>
    <w:rsid w:val="00120D79"/>
    <w:rsid w:val="00124F91"/>
    <w:rsid w:val="0013193E"/>
    <w:rsid w:val="00135A3D"/>
    <w:rsid w:val="001362F0"/>
    <w:rsid w:val="0013666A"/>
    <w:rsid w:val="001412BF"/>
    <w:rsid w:val="00145AF7"/>
    <w:rsid w:val="0015662F"/>
    <w:rsid w:val="00162CC8"/>
    <w:rsid w:val="00163AF4"/>
    <w:rsid w:val="00164D7E"/>
    <w:rsid w:val="0016678D"/>
    <w:rsid w:val="00167530"/>
    <w:rsid w:val="0017111E"/>
    <w:rsid w:val="00172752"/>
    <w:rsid w:val="00172A1B"/>
    <w:rsid w:val="00185973"/>
    <w:rsid w:val="00187E43"/>
    <w:rsid w:val="00190935"/>
    <w:rsid w:val="00197686"/>
    <w:rsid w:val="001A0E09"/>
    <w:rsid w:val="001B015F"/>
    <w:rsid w:val="001B255B"/>
    <w:rsid w:val="001B3097"/>
    <w:rsid w:val="001B4547"/>
    <w:rsid w:val="001B4A7C"/>
    <w:rsid w:val="001D3E27"/>
    <w:rsid w:val="001D53EB"/>
    <w:rsid w:val="001E21AD"/>
    <w:rsid w:val="001E3A57"/>
    <w:rsid w:val="001F5439"/>
    <w:rsid w:val="001F6A65"/>
    <w:rsid w:val="00204E89"/>
    <w:rsid w:val="002066EE"/>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3720A"/>
    <w:rsid w:val="002379D1"/>
    <w:rsid w:val="0024075B"/>
    <w:rsid w:val="00240D33"/>
    <w:rsid w:val="0024529B"/>
    <w:rsid w:val="0025258B"/>
    <w:rsid w:val="002542EE"/>
    <w:rsid w:val="00262528"/>
    <w:rsid w:val="002639D9"/>
    <w:rsid w:val="00264407"/>
    <w:rsid w:val="00270386"/>
    <w:rsid w:val="00270D9D"/>
    <w:rsid w:val="0027411A"/>
    <w:rsid w:val="0027506C"/>
    <w:rsid w:val="00281419"/>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390"/>
    <w:rsid w:val="002E6BA4"/>
    <w:rsid w:val="002F3CD1"/>
    <w:rsid w:val="002F3D2A"/>
    <w:rsid w:val="003025D3"/>
    <w:rsid w:val="00305345"/>
    <w:rsid w:val="00305B60"/>
    <w:rsid w:val="00307282"/>
    <w:rsid w:val="00307D1B"/>
    <w:rsid w:val="00312F45"/>
    <w:rsid w:val="0031466D"/>
    <w:rsid w:val="00316E8F"/>
    <w:rsid w:val="00334C04"/>
    <w:rsid w:val="00336943"/>
    <w:rsid w:val="00341AEA"/>
    <w:rsid w:val="00341F67"/>
    <w:rsid w:val="0035034A"/>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3DC"/>
    <w:rsid w:val="003E2A5E"/>
    <w:rsid w:val="003E3032"/>
    <w:rsid w:val="003E5A23"/>
    <w:rsid w:val="003F1494"/>
    <w:rsid w:val="003F185F"/>
    <w:rsid w:val="003F1BEC"/>
    <w:rsid w:val="003F1DCF"/>
    <w:rsid w:val="003F4765"/>
    <w:rsid w:val="003F6234"/>
    <w:rsid w:val="003F65A6"/>
    <w:rsid w:val="00414563"/>
    <w:rsid w:val="0041626B"/>
    <w:rsid w:val="00423551"/>
    <w:rsid w:val="00423F1B"/>
    <w:rsid w:val="00424CFA"/>
    <w:rsid w:val="00426C62"/>
    <w:rsid w:val="0042772B"/>
    <w:rsid w:val="004311C7"/>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34D5"/>
    <w:rsid w:val="00484DD3"/>
    <w:rsid w:val="00486D71"/>
    <w:rsid w:val="00486FE6"/>
    <w:rsid w:val="004918B5"/>
    <w:rsid w:val="004956C3"/>
    <w:rsid w:val="00495761"/>
    <w:rsid w:val="00497AD6"/>
    <w:rsid w:val="004C20E7"/>
    <w:rsid w:val="004C2656"/>
    <w:rsid w:val="004C2812"/>
    <w:rsid w:val="004D189F"/>
    <w:rsid w:val="004D49E8"/>
    <w:rsid w:val="004D4E83"/>
    <w:rsid w:val="004D6665"/>
    <w:rsid w:val="004D7C52"/>
    <w:rsid w:val="004E0C9D"/>
    <w:rsid w:val="004F16B4"/>
    <w:rsid w:val="004F6474"/>
    <w:rsid w:val="00500895"/>
    <w:rsid w:val="005010B4"/>
    <w:rsid w:val="00501B8C"/>
    <w:rsid w:val="0050369B"/>
    <w:rsid w:val="00504743"/>
    <w:rsid w:val="00511615"/>
    <w:rsid w:val="00511908"/>
    <w:rsid w:val="00512421"/>
    <w:rsid w:val="0051658B"/>
    <w:rsid w:val="005202C6"/>
    <w:rsid w:val="00521BC8"/>
    <w:rsid w:val="0052599C"/>
    <w:rsid w:val="00531E07"/>
    <w:rsid w:val="0053704E"/>
    <w:rsid w:val="0053710F"/>
    <w:rsid w:val="005377DD"/>
    <w:rsid w:val="00564ED7"/>
    <w:rsid w:val="005667C5"/>
    <w:rsid w:val="00571515"/>
    <w:rsid w:val="00571E3D"/>
    <w:rsid w:val="005808CB"/>
    <w:rsid w:val="005846B6"/>
    <w:rsid w:val="00584C20"/>
    <w:rsid w:val="00591219"/>
    <w:rsid w:val="005A2E29"/>
    <w:rsid w:val="005A5F79"/>
    <w:rsid w:val="005B0EF1"/>
    <w:rsid w:val="005B32AC"/>
    <w:rsid w:val="005B3D33"/>
    <w:rsid w:val="005C6D4E"/>
    <w:rsid w:val="005C70FB"/>
    <w:rsid w:val="005D172C"/>
    <w:rsid w:val="005E026B"/>
    <w:rsid w:val="005E183F"/>
    <w:rsid w:val="005E22B2"/>
    <w:rsid w:val="005E316C"/>
    <w:rsid w:val="005E553C"/>
    <w:rsid w:val="005F4EB3"/>
    <w:rsid w:val="005F6A52"/>
    <w:rsid w:val="00604BA8"/>
    <w:rsid w:val="006052E9"/>
    <w:rsid w:val="0061213E"/>
    <w:rsid w:val="0061522E"/>
    <w:rsid w:val="00615754"/>
    <w:rsid w:val="00616817"/>
    <w:rsid w:val="006258CB"/>
    <w:rsid w:val="00625C35"/>
    <w:rsid w:val="00625C3B"/>
    <w:rsid w:val="00627D6A"/>
    <w:rsid w:val="00631A9F"/>
    <w:rsid w:val="00637DFE"/>
    <w:rsid w:val="00642073"/>
    <w:rsid w:val="006469B8"/>
    <w:rsid w:val="00650CEB"/>
    <w:rsid w:val="00653A1B"/>
    <w:rsid w:val="0065405B"/>
    <w:rsid w:val="00655D85"/>
    <w:rsid w:val="00656155"/>
    <w:rsid w:val="00661F43"/>
    <w:rsid w:val="0066250C"/>
    <w:rsid w:val="006713CE"/>
    <w:rsid w:val="00673747"/>
    <w:rsid w:val="00674CEB"/>
    <w:rsid w:val="00675014"/>
    <w:rsid w:val="006750C2"/>
    <w:rsid w:val="006778FD"/>
    <w:rsid w:val="0068057D"/>
    <w:rsid w:val="00682901"/>
    <w:rsid w:val="006856F2"/>
    <w:rsid w:val="00690F07"/>
    <w:rsid w:val="006968F0"/>
    <w:rsid w:val="0069789C"/>
    <w:rsid w:val="006A1D3F"/>
    <w:rsid w:val="006A5D0F"/>
    <w:rsid w:val="006A645F"/>
    <w:rsid w:val="006B184A"/>
    <w:rsid w:val="006C0AD3"/>
    <w:rsid w:val="006C74CC"/>
    <w:rsid w:val="006D50EF"/>
    <w:rsid w:val="006D63CD"/>
    <w:rsid w:val="006E00D5"/>
    <w:rsid w:val="006E031A"/>
    <w:rsid w:val="006F077C"/>
    <w:rsid w:val="006F1F04"/>
    <w:rsid w:val="006F257F"/>
    <w:rsid w:val="006F7446"/>
    <w:rsid w:val="007027E6"/>
    <w:rsid w:val="0070371D"/>
    <w:rsid w:val="007045ED"/>
    <w:rsid w:val="00706A12"/>
    <w:rsid w:val="00714E9D"/>
    <w:rsid w:val="00715BCC"/>
    <w:rsid w:val="00722FCD"/>
    <w:rsid w:val="0072492B"/>
    <w:rsid w:val="00726A40"/>
    <w:rsid w:val="00726F80"/>
    <w:rsid w:val="00731E8F"/>
    <w:rsid w:val="007330A2"/>
    <w:rsid w:val="00735682"/>
    <w:rsid w:val="00743694"/>
    <w:rsid w:val="0074633C"/>
    <w:rsid w:val="0074741C"/>
    <w:rsid w:val="00750E7D"/>
    <w:rsid w:val="007540B1"/>
    <w:rsid w:val="007608F0"/>
    <w:rsid w:val="007626F0"/>
    <w:rsid w:val="00764F84"/>
    <w:rsid w:val="0076605E"/>
    <w:rsid w:val="007726D9"/>
    <w:rsid w:val="00772AC5"/>
    <w:rsid w:val="00772ED8"/>
    <w:rsid w:val="00775796"/>
    <w:rsid w:val="007809D1"/>
    <w:rsid w:val="00780F47"/>
    <w:rsid w:val="00791F63"/>
    <w:rsid w:val="007A08F7"/>
    <w:rsid w:val="007A3249"/>
    <w:rsid w:val="007A52AC"/>
    <w:rsid w:val="007A5AAA"/>
    <w:rsid w:val="007B34B1"/>
    <w:rsid w:val="007B722C"/>
    <w:rsid w:val="007C1B8F"/>
    <w:rsid w:val="007C7941"/>
    <w:rsid w:val="007D0A21"/>
    <w:rsid w:val="007D1350"/>
    <w:rsid w:val="007D3F01"/>
    <w:rsid w:val="007E0352"/>
    <w:rsid w:val="007F3BF6"/>
    <w:rsid w:val="00807BBC"/>
    <w:rsid w:val="00810F00"/>
    <w:rsid w:val="0081281B"/>
    <w:rsid w:val="00813D10"/>
    <w:rsid w:val="008141F8"/>
    <w:rsid w:val="008175BD"/>
    <w:rsid w:val="008250DF"/>
    <w:rsid w:val="00831B2C"/>
    <w:rsid w:val="008338A5"/>
    <w:rsid w:val="0083409A"/>
    <w:rsid w:val="00837AB8"/>
    <w:rsid w:val="0084658F"/>
    <w:rsid w:val="00850810"/>
    <w:rsid w:val="00850A36"/>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22C8"/>
    <w:rsid w:val="008C511A"/>
    <w:rsid w:val="008C6347"/>
    <w:rsid w:val="008C6548"/>
    <w:rsid w:val="008D00D5"/>
    <w:rsid w:val="008D3C6F"/>
    <w:rsid w:val="008D6649"/>
    <w:rsid w:val="008E0765"/>
    <w:rsid w:val="008E3A00"/>
    <w:rsid w:val="008E47AE"/>
    <w:rsid w:val="008E5DEE"/>
    <w:rsid w:val="008F00F6"/>
    <w:rsid w:val="008F43AB"/>
    <w:rsid w:val="008F60DC"/>
    <w:rsid w:val="0090289B"/>
    <w:rsid w:val="00903EB3"/>
    <w:rsid w:val="00905DD2"/>
    <w:rsid w:val="0090666A"/>
    <w:rsid w:val="009079EF"/>
    <w:rsid w:val="00912D08"/>
    <w:rsid w:val="009236C9"/>
    <w:rsid w:val="009239AC"/>
    <w:rsid w:val="00927042"/>
    <w:rsid w:val="0093247D"/>
    <w:rsid w:val="00933633"/>
    <w:rsid w:val="00933AD3"/>
    <w:rsid w:val="0094139C"/>
    <w:rsid w:val="00942F71"/>
    <w:rsid w:val="0094554F"/>
    <w:rsid w:val="009459F1"/>
    <w:rsid w:val="00950304"/>
    <w:rsid w:val="00950D0B"/>
    <w:rsid w:val="009565B6"/>
    <w:rsid w:val="00957940"/>
    <w:rsid w:val="00960D65"/>
    <w:rsid w:val="00963FCB"/>
    <w:rsid w:val="009702E3"/>
    <w:rsid w:val="009739B4"/>
    <w:rsid w:val="00983067"/>
    <w:rsid w:val="00984E32"/>
    <w:rsid w:val="0098549F"/>
    <w:rsid w:val="0098555B"/>
    <w:rsid w:val="00990BBC"/>
    <w:rsid w:val="00990E86"/>
    <w:rsid w:val="00991B63"/>
    <w:rsid w:val="00991EFC"/>
    <w:rsid w:val="00993021"/>
    <w:rsid w:val="009935A9"/>
    <w:rsid w:val="00995A25"/>
    <w:rsid w:val="00997385"/>
    <w:rsid w:val="009A1677"/>
    <w:rsid w:val="009A2666"/>
    <w:rsid w:val="009A33EA"/>
    <w:rsid w:val="009A3855"/>
    <w:rsid w:val="009A411B"/>
    <w:rsid w:val="009A4778"/>
    <w:rsid w:val="009A5950"/>
    <w:rsid w:val="009B02A0"/>
    <w:rsid w:val="009B191D"/>
    <w:rsid w:val="009C1123"/>
    <w:rsid w:val="009C1481"/>
    <w:rsid w:val="009C1A7D"/>
    <w:rsid w:val="009C3E60"/>
    <w:rsid w:val="009C411C"/>
    <w:rsid w:val="009C439C"/>
    <w:rsid w:val="009D5432"/>
    <w:rsid w:val="009D627C"/>
    <w:rsid w:val="009E0616"/>
    <w:rsid w:val="009E388E"/>
    <w:rsid w:val="009E4E69"/>
    <w:rsid w:val="009E649D"/>
    <w:rsid w:val="009F73DF"/>
    <w:rsid w:val="009F7FCE"/>
    <w:rsid w:val="00A06578"/>
    <w:rsid w:val="00A10B22"/>
    <w:rsid w:val="00A133E7"/>
    <w:rsid w:val="00A24F12"/>
    <w:rsid w:val="00A255F8"/>
    <w:rsid w:val="00A2627C"/>
    <w:rsid w:val="00A26846"/>
    <w:rsid w:val="00A32D1E"/>
    <w:rsid w:val="00A33255"/>
    <w:rsid w:val="00A3516F"/>
    <w:rsid w:val="00A35229"/>
    <w:rsid w:val="00A37FEA"/>
    <w:rsid w:val="00A42D6A"/>
    <w:rsid w:val="00A442F2"/>
    <w:rsid w:val="00A504B6"/>
    <w:rsid w:val="00A52DF4"/>
    <w:rsid w:val="00A54139"/>
    <w:rsid w:val="00A57525"/>
    <w:rsid w:val="00A652A7"/>
    <w:rsid w:val="00A7379A"/>
    <w:rsid w:val="00A81874"/>
    <w:rsid w:val="00A82F18"/>
    <w:rsid w:val="00A83872"/>
    <w:rsid w:val="00A85F41"/>
    <w:rsid w:val="00A92ED7"/>
    <w:rsid w:val="00A94672"/>
    <w:rsid w:val="00AA19EB"/>
    <w:rsid w:val="00AA4B05"/>
    <w:rsid w:val="00AB2269"/>
    <w:rsid w:val="00AB2596"/>
    <w:rsid w:val="00AB2CDF"/>
    <w:rsid w:val="00AC3D8B"/>
    <w:rsid w:val="00AC456C"/>
    <w:rsid w:val="00AC683B"/>
    <w:rsid w:val="00AC697D"/>
    <w:rsid w:val="00AE0CA7"/>
    <w:rsid w:val="00AE1B8C"/>
    <w:rsid w:val="00AE7146"/>
    <w:rsid w:val="00AE7393"/>
    <w:rsid w:val="00AF2CE7"/>
    <w:rsid w:val="00AF3162"/>
    <w:rsid w:val="00AF5E1A"/>
    <w:rsid w:val="00AF5FB9"/>
    <w:rsid w:val="00B00DEE"/>
    <w:rsid w:val="00B02D5D"/>
    <w:rsid w:val="00B06354"/>
    <w:rsid w:val="00B06AA8"/>
    <w:rsid w:val="00B07D10"/>
    <w:rsid w:val="00B10066"/>
    <w:rsid w:val="00B13B2F"/>
    <w:rsid w:val="00B16A67"/>
    <w:rsid w:val="00B17E0A"/>
    <w:rsid w:val="00B2046F"/>
    <w:rsid w:val="00B22932"/>
    <w:rsid w:val="00B2350A"/>
    <w:rsid w:val="00B31C27"/>
    <w:rsid w:val="00B31F78"/>
    <w:rsid w:val="00B34E02"/>
    <w:rsid w:val="00B372A9"/>
    <w:rsid w:val="00B37D11"/>
    <w:rsid w:val="00B406BF"/>
    <w:rsid w:val="00B40B82"/>
    <w:rsid w:val="00B41AEF"/>
    <w:rsid w:val="00B41F94"/>
    <w:rsid w:val="00B4592B"/>
    <w:rsid w:val="00B469AD"/>
    <w:rsid w:val="00B47023"/>
    <w:rsid w:val="00B4764D"/>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96F6E"/>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3A93"/>
    <w:rsid w:val="00BF4592"/>
    <w:rsid w:val="00C0016F"/>
    <w:rsid w:val="00C0172E"/>
    <w:rsid w:val="00C04628"/>
    <w:rsid w:val="00C04C3A"/>
    <w:rsid w:val="00C05153"/>
    <w:rsid w:val="00C20A4B"/>
    <w:rsid w:val="00C22642"/>
    <w:rsid w:val="00C2501E"/>
    <w:rsid w:val="00C25E8B"/>
    <w:rsid w:val="00C315CF"/>
    <w:rsid w:val="00C42EA1"/>
    <w:rsid w:val="00C43226"/>
    <w:rsid w:val="00C43737"/>
    <w:rsid w:val="00C44013"/>
    <w:rsid w:val="00C453BD"/>
    <w:rsid w:val="00C45C81"/>
    <w:rsid w:val="00C46EFA"/>
    <w:rsid w:val="00C51C56"/>
    <w:rsid w:val="00C52F46"/>
    <w:rsid w:val="00C57D4A"/>
    <w:rsid w:val="00C60104"/>
    <w:rsid w:val="00C6285A"/>
    <w:rsid w:val="00C62E7B"/>
    <w:rsid w:val="00C73FE1"/>
    <w:rsid w:val="00C8067F"/>
    <w:rsid w:val="00C837A2"/>
    <w:rsid w:val="00C87A83"/>
    <w:rsid w:val="00C91263"/>
    <w:rsid w:val="00CA618D"/>
    <w:rsid w:val="00CA77B7"/>
    <w:rsid w:val="00CB2916"/>
    <w:rsid w:val="00CD0021"/>
    <w:rsid w:val="00CD0BD7"/>
    <w:rsid w:val="00CD4538"/>
    <w:rsid w:val="00CE223C"/>
    <w:rsid w:val="00CE7667"/>
    <w:rsid w:val="00CF3131"/>
    <w:rsid w:val="00CF3BE1"/>
    <w:rsid w:val="00CF59C0"/>
    <w:rsid w:val="00D00243"/>
    <w:rsid w:val="00D05ECD"/>
    <w:rsid w:val="00D06B42"/>
    <w:rsid w:val="00D073CB"/>
    <w:rsid w:val="00D24964"/>
    <w:rsid w:val="00D30140"/>
    <w:rsid w:val="00D36EBA"/>
    <w:rsid w:val="00D40AC2"/>
    <w:rsid w:val="00D4100E"/>
    <w:rsid w:val="00D43A18"/>
    <w:rsid w:val="00D54466"/>
    <w:rsid w:val="00D629D8"/>
    <w:rsid w:val="00D63A3C"/>
    <w:rsid w:val="00D6724D"/>
    <w:rsid w:val="00D6791A"/>
    <w:rsid w:val="00D707E2"/>
    <w:rsid w:val="00D75A83"/>
    <w:rsid w:val="00D83710"/>
    <w:rsid w:val="00D87891"/>
    <w:rsid w:val="00D92730"/>
    <w:rsid w:val="00D93670"/>
    <w:rsid w:val="00D96B09"/>
    <w:rsid w:val="00D96C7F"/>
    <w:rsid w:val="00DB0063"/>
    <w:rsid w:val="00DB03EE"/>
    <w:rsid w:val="00DB1DF6"/>
    <w:rsid w:val="00DC198D"/>
    <w:rsid w:val="00DC1E99"/>
    <w:rsid w:val="00DC72BF"/>
    <w:rsid w:val="00DD0149"/>
    <w:rsid w:val="00DE09DF"/>
    <w:rsid w:val="00DE0ADE"/>
    <w:rsid w:val="00DE2420"/>
    <w:rsid w:val="00DE7B95"/>
    <w:rsid w:val="00DF1892"/>
    <w:rsid w:val="00DF45D3"/>
    <w:rsid w:val="00E02E86"/>
    <w:rsid w:val="00E10D75"/>
    <w:rsid w:val="00E14595"/>
    <w:rsid w:val="00E15CDF"/>
    <w:rsid w:val="00E213DC"/>
    <w:rsid w:val="00E23716"/>
    <w:rsid w:val="00E323DF"/>
    <w:rsid w:val="00E44646"/>
    <w:rsid w:val="00E46F15"/>
    <w:rsid w:val="00E47DED"/>
    <w:rsid w:val="00E50599"/>
    <w:rsid w:val="00E5102D"/>
    <w:rsid w:val="00E5254C"/>
    <w:rsid w:val="00E60F8C"/>
    <w:rsid w:val="00E622C6"/>
    <w:rsid w:val="00E7580A"/>
    <w:rsid w:val="00E76629"/>
    <w:rsid w:val="00E774B9"/>
    <w:rsid w:val="00E87C24"/>
    <w:rsid w:val="00E95C19"/>
    <w:rsid w:val="00EA69A4"/>
    <w:rsid w:val="00EB0717"/>
    <w:rsid w:val="00EB45F8"/>
    <w:rsid w:val="00EB4862"/>
    <w:rsid w:val="00EB4F99"/>
    <w:rsid w:val="00EB6167"/>
    <w:rsid w:val="00EC2435"/>
    <w:rsid w:val="00EC76EB"/>
    <w:rsid w:val="00ED4B90"/>
    <w:rsid w:val="00ED6091"/>
    <w:rsid w:val="00ED7231"/>
    <w:rsid w:val="00EE160C"/>
    <w:rsid w:val="00EE1957"/>
    <w:rsid w:val="00EE516F"/>
    <w:rsid w:val="00EF07AE"/>
    <w:rsid w:val="00EF70E8"/>
    <w:rsid w:val="00F021E6"/>
    <w:rsid w:val="00F070EE"/>
    <w:rsid w:val="00F07CC8"/>
    <w:rsid w:val="00F1253E"/>
    <w:rsid w:val="00F1410C"/>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216E"/>
    <w:rsid w:val="00F63D29"/>
    <w:rsid w:val="00F6503C"/>
    <w:rsid w:val="00F67D52"/>
    <w:rsid w:val="00F70102"/>
    <w:rsid w:val="00F732B6"/>
    <w:rsid w:val="00F74CE0"/>
    <w:rsid w:val="00F7709B"/>
    <w:rsid w:val="00F77CFD"/>
    <w:rsid w:val="00F83CA8"/>
    <w:rsid w:val="00F850B0"/>
    <w:rsid w:val="00F86D8E"/>
    <w:rsid w:val="00F931F6"/>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B4A47"/>
  <w15:docId w15:val="{1DFBD2A1-A7C0-48BF-AAAF-51504560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styleId="Refdecomentario">
    <w:name w:val="annotation reference"/>
    <w:basedOn w:val="Fuentedeprrafopredeter"/>
    <w:semiHidden/>
    <w:unhideWhenUsed/>
    <w:rsid w:val="006D50EF"/>
    <w:rPr>
      <w:sz w:val="16"/>
      <w:szCs w:val="16"/>
    </w:rPr>
  </w:style>
  <w:style w:type="paragraph" w:styleId="Textocomentario">
    <w:name w:val="annotation text"/>
    <w:basedOn w:val="Normal"/>
    <w:link w:val="TextocomentarioCar"/>
    <w:unhideWhenUsed/>
    <w:rsid w:val="006D50EF"/>
    <w:pPr>
      <w:spacing w:line="240" w:lineRule="auto"/>
    </w:pPr>
  </w:style>
  <w:style w:type="character" w:customStyle="1" w:styleId="TextocomentarioCar">
    <w:name w:val="Texto comentario Car"/>
    <w:basedOn w:val="Fuentedeprrafopredeter"/>
    <w:link w:val="Textocomentario"/>
    <w:rsid w:val="006D50EF"/>
    <w:rPr>
      <w:rFonts w:ascii="Times New Roman" w:eastAsia="Times New Roman" w:hAnsi="Times New Roman"/>
      <w:sz w:val="20"/>
      <w:szCs w:val="20"/>
      <w:lang w:eastAsia="de-DE" w:bidi="ar-SA"/>
    </w:rPr>
  </w:style>
  <w:style w:type="paragraph" w:styleId="Asuntodelcomentario">
    <w:name w:val="annotation subject"/>
    <w:basedOn w:val="Textocomentario"/>
    <w:next w:val="Textocomentario"/>
    <w:link w:val="AsuntodelcomentarioCar"/>
    <w:semiHidden/>
    <w:unhideWhenUsed/>
    <w:rsid w:val="006D50EF"/>
    <w:rPr>
      <w:b/>
      <w:bCs/>
    </w:rPr>
  </w:style>
  <w:style w:type="character" w:customStyle="1" w:styleId="AsuntodelcomentarioCar">
    <w:name w:val="Asunto del comentario Car"/>
    <w:basedOn w:val="TextocomentarioCar"/>
    <w:link w:val="Asuntodelcomentario"/>
    <w:semiHidden/>
    <w:rsid w:val="006D50EF"/>
    <w:rPr>
      <w:rFonts w:ascii="Times New Roman" w:eastAsia="Times New Roman" w:hAnsi="Times New Roman"/>
      <w:b/>
      <w:bCs/>
      <w:sz w:val="20"/>
      <w:szCs w:val="20"/>
      <w:lang w:eastAsia="de-DE" w:bidi="ar-SA"/>
    </w:rPr>
  </w:style>
  <w:style w:type="paragraph" w:styleId="NormalWeb">
    <w:name w:val="Normal (Web)"/>
    <w:basedOn w:val="Normal"/>
    <w:uiPriority w:val="99"/>
    <w:semiHidden/>
    <w:unhideWhenUsed/>
    <w:rsid w:val="00661F43"/>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val="es-CO" w:eastAsia="es-CO"/>
    </w:rPr>
  </w:style>
  <w:style w:type="paragraph" w:styleId="Prrafodelista">
    <w:name w:val="List Paragraph"/>
    <w:basedOn w:val="Normal"/>
    <w:uiPriority w:val="34"/>
    <w:qFormat/>
    <w:rsid w:val="003F1BEC"/>
    <w:pPr>
      <w:ind w:left="720"/>
      <w:contextualSpacing/>
    </w:pPr>
  </w:style>
  <w:style w:type="table" w:styleId="Tablaconcuadrcula">
    <w:name w:val="Table Grid"/>
    <w:basedOn w:val="Tablanormal"/>
    <w:uiPriority w:val="39"/>
    <w:rsid w:val="00D629D8"/>
    <w:pPr>
      <w:spacing w:after="0" w:line="240" w:lineRule="auto"/>
    </w:pPr>
    <w:rPr>
      <w:rFonts w:eastAsiaTheme="minorHAnsi" w:cstheme="minorBidi"/>
      <w:lang w:val="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69789C"/>
    <w:pPr>
      <w:spacing w:after="0" w:line="240" w:lineRule="auto"/>
    </w:pPr>
    <w:rPr>
      <w:rFonts w:ascii="Times New Roman" w:eastAsia="Times New Roman" w:hAnsi="Times New Roman"/>
      <w:sz w:val="20"/>
      <w:szCs w:val="2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915087">
      <w:bodyDiv w:val="1"/>
      <w:marLeft w:val="0"/>
      <w:marRight w:val="0"/>
      <w:marTop w:val="0"/>
      <w:marBottom w:val="0"/>
      <w:divBdr>
        <w:top w:val="none" w:sz="0" w:space="0" w:color="auto"/>
        <w:left w:val="none" w:sz="0" w:space="0" w:color="auto"/>
        <w:bottom w:val="none" w:sz="0" w:space="0" w:color="auto"/>
        <w:right w:val="none" w:sz="0" w:space="0" w:color="auto"/>
      </w:divBdr>
    </w:div>
    <w:div w:id="182393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ocencia\UdeM\2015_01\Investigaci&#243;n\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D7FA-75CB-44F8-BCC6-2EB8A260FA0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 id="{31970a81-63e5-4e84-b027-169b466d1104}" enabled="1" method="Privileged" siteId="{ca786fa2-aed4-484e-9971-405e25fb6d3d}" removed="0"/>
</clbl:labelList>
</file>

<file path=docProps/app.xml><?xml version="1.0" encoding="utf-8"?>
<Properties xmlns="http://schemas.openxmlformats.org/officeDocument/2006/extended-properties" xmlns:vt="http://schemas.openxmlformats.org/officeDocument/2006/docPropsVTypes">
  <Template>splnproc1110.dotm</Template>
  <TotalTime>17</TotalTime>
  <Pages>5</Pages>
  <Words>884</Words>
  <Characters>5890</Characters>
  <Application>Microsoft Office Word</Application>
  <DocSecurity>0</DocSecurity>
  <Lines>49</Lines>
  <Paragraphs>13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dc:description>Formats and macros for Springer Lecture Notes</dc:description>
  <cp:lastModifiedBy>Gloria Piedad Gasca Hurtado</cp:lastModifiedBy>
  <cp:revision>18</cp:revision>
  <dcterms:created xsi:type="dcterms:W3CDTF">2024-02-18T20:55:00Z</dcterms:created>
  <dcterms:modified xsi:type="dcterms:W3CDTF">2024-02-20T21:50:00Z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eff81340-2595-3bd9-93d1-392516c0c427</vt:lpwstr>
  </property>
  <property fmtid="{D5CDD505-2E9C-101B-9397-08002B2CF9AE}" pid="25" name="ClassificationContentMarkingHeaderShapeIds">
    <vt:lpwstr>7e7c855,dcfd9f1,74633a9e</vt:lpwstr>
  </property>
  <property fmtid="{D5CDD505-2E9C-101B-9397-08002B2CF9AE}" pid="26" name="ClassificationContentMarkingHeaderFontProps">
    <vt:lpwstr>#000000,10,Calibri</vt:lpwstr>
  </property>
  <property fmtid="{D5CDD505-2E9C-101B-9397-08002B2CF9AE}" pid="27" name="ClassificationContentMarkingHeaderText">
    <vt:lpwstr>Renting Colombia Clasificación Pública</vt:lpwstr>
  </property>
</Properties>
</file>